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B4814" w14:textId="77777777" w:rsidR="001D101B" w:rsidRPr="00913FB6" w:rsidDel="001D101B" w:rsidRDefault="001D101B">
      <w:pPr>
        <w:pStyle w:val="Heading1"/>
        <w:rPr>
          <w:del w:id="0" w:author="Celedon, Anna Lisa" w:date="2017-09-29T17:52:00Z"/>
          <w:moveTo w:id="1" w:author="Celedon, Anna Lisa" w:date="2017-09-29T17:52:00Z"/>
        </w:rPr>
        <w:pPrChange w:id="2" w:author="Celedon, Anna Lisa" w:date="2017-09-29T17:52:00Z">
          <w:pPr>
            <w:pStyle w:val="Header"/>
          </w:pPr>
        </w:pPrChange>
      </w:pPr>
      <w:moveToRangeStart w:id="3" w:author="Celedon, Anna Lisa" w:date="2017-09-29T17:52:00Z" w:name="move494470881"/>
      <w:moveTo w:id="4" w:author="Celedon, Anna Lisa" w:date="2017-09-29T17:52:00Z">
        <w:r w:rsidRPr="00913FB6">
          <w:t>Release Notes for 1.3.1</w:t>
        </w:r>
      </w:moveTo>
    </w:p>
    <w:moveToRangeEnd w:id="3"/>
    <w:p w14:paraId="02AB4815" w14:textId="77777777" w:rsidR="001D101B" w:rsidRDefault="001D101B">
      <w:pPr>
        <w:pStyle w:val="Heading1"/>
        <w:rPr>
          <w:ins w:id="5" w:author="Celedon, Anna Lisa" w:date="2017-09-29T17:52:00Z"/>
          <w:rFonts w:eastAsia="Times New Roman"/>
        </w:rPr>
        <w:pPrChange w:id="6" w:author="Celedon, Anna Lisa" w:date="2017-09-29T17:52:00Z">
          <w:pPr>
            <w:shd w:val="clear" w:color="auto" w:fill="FFFFFF"/>
            <w:spacing w:after="240" w:line="240" w:lineRule="auto"/>
          </w:pPr>
        </w:pPrChange>
      </w:pPr>
    </w:p>
    <w:p w14:paraId="02AB4816" w14:textId="77777777" w:rsidR="007306CE" w:rsidRPr="001D101B" w:rsidDel="003006A0" w:rsidRDefault="007306CE" w:rsidP="007306CE">
      <w:pPr>
        <w:shd w:val="clear" w:color="auto" w:fill="FFFFFF"/>
        <w:spacing w:after="240" w:line="240" w:lineRule="auto"/>
        <w:rPr>
          <w:del w:id="7" w:author="Dang, Lance D" w:date="2017-09-21T15:17:00Z"/>
          <w:rFonts w:eastAsia="Times New Roman" w:cs="Segoe UI"/>
          <w:strike/>
          <w:color w:val="333333"/>
          <w:szCs w:val="24"/>
          <w:rPrChange w:id="8" w:author="Celedon, Anna Lisa" w:date="2017-09-29T17:47:00Z">
            <w:rPr>
              <w:del w:id="9" w:author="Dang, Lance D" w:date="2017-09-21T15:17:00Z"/>
              <w:rFonts w:ascii="Segoe UI" w:eastAsia="Times New Roman" w:hAnsi="Segoe UI" w:cs="Segoe UI"/>
              <w:color w:val="333333"/>
              <w:szCs w:val="24"/>
            </w:rPr>
          </w:rPrChange>
        </w:rPr>
      </w:pPr>
      <w:ins w:id="10" w:author="Celedon, Anna Lisa" w:date="2017-09-21T14:35:00Z">
        <w:r w:rsidRPr="001D101B">
          <w:rPr>
            <w:rFonts w:eastAsia="Times New Roman" w:cs="Segoe UI"/>
            <w:color w:val="333333"/>
            <w:szCs w:val="24"/>
            <w:rPrChange w:id="11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The Transportation System Modernization (</w:t>
        </w:r>
      </w:ins>
      <w:r w:rsidRPr="001D101B">
        <w:rPr>
          <w:rFonts w:eastAsia="Times New Roman" w:cs="Segoe UI"/>
          <w:color w:val="333333"/>
          <w:szCs w:val="24"/>
          <w:rPrChange w:id="12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>TSM</w:t>
      </w:r>
      <w:ins w:id="13" w:author="Celedon, Anna Lisa" w:date="2017-09-21T14:35:00Z">
        <w:r w:rsidRPr="001D101B">
          <w:rPr>
            <w:rFonts w:eastAsia="Times New Roman" w:cs="Segoe UI"/>
            <w:color w:val="333333"/>
            <w:szCs w:val="24"/>
            <w:rPrChange w:id="14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)</w:t>
        </w:r>
      </w:ins>
      <w:r w:rsidRPr="001D101B">
        <w:rPr>
          <w:rFonts w:eastAsia="Times New Roman" w:cs="Segoe UI"/>
          <w:color w:val="333333"/>
          <w:szCs w:val="24"/>
          <w:rPrChange w:id="15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 xml:space="preserve"> Platform</w:t>
      </w:r>
      <w:ins w:id="16" w:author="Celedon, Anna Lisa" w:date="2017-09-21T14:35:00Z">
        <w:del w:id="17" w:author="Dang, Lance D" w:date="2017-09-21T15:14:00Z">
          <w:r w:rsidRPr="001D101B" w:rsidDel="003006A0">
            <w:rPr>
              <w:rFonts w:eastAsia="Times New Roman" w:cs="Segoe UI"/>
              <w:color w:val="333333"/>
              <w:szCs w:val="24"/>
              <w:rPrChange w:id="18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>,</w:delText>
          </w:r>
        </w:del>
      </w:ins>
      <w:del w:id="19" w:author="Dang, Lance D" w:date="2017-09-21T15:14:00Z">
        <w:r w:rsidRPr="001D101B" w:rsidDel="003006A0">
          <w:rPr>
            <w:rFonts w:eastAsia="Times New Roman" w:cs="Segoe UI"/>
            <w:color w:val="333333"/>
            <w:szCs w:val="24"/>
            <w:rPrChange w:id="20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 xml:space="preserve"> </w:delText>
        </w:r>
      </w:del>
      <w:ins w:id="21" w:author="Celedon, Anna Lisa" w:date="2017-09-21T14:35:00Z">
        <w:del w:id="22" w:author="Dang, Lance D" w:date="2017-09-21T15:14:00Z">
          <w:r w:rsidRPr="001D101B" w:rsidDel="003006A0">
            <w:rPr>
              <w:rFonts w:eastAsia="Times New Roman" w:cs="Segoe UI"/>
              <w:color w:val="333333"/>
              <w:szCs w:val="24"/>
              <w:rPrChange w:id="23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>Continuous Build Pipeline (</w:delText>
          </w:r>
        </w:del>
      </w:ins>
      <w:del w:id="24" w:author="Dang, Lance D" w:date="2017-09-21T15:14:00Z">
        <w:r w:rsidRPr="001D101B" w:rsidDel="003006A0">
          <w:rPr>
            <w:rFonts w:eastAsia="Times New Roman" w:cs="Segoe UI"/>
            <w:color w:val="333333"/>
            <w:szCs w:val="24"/>
            <w:rPrChange w:id="25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CBP</w:delText>
        </w:r>
      </w:del>
      <w:ins w:id="26" w:author="Celedon, Anna Lisa" w:date="2017-09-21T14:36:00Z">
        <w:del w:id="27" w:author="Dang, Lance D" w:date="2017-09-21T15:14:00Z">
          <w:r w:rsidRPr="001D101B" w:rsidDel="003006A0">
            <w:rPr>
              <w:rFonts w:eastAsia="Times New Roman" w:cs="Segoe UI"/>
              <w:color w:val="333333"/>
              <w:szCs w:val="24"/>
              <w:rPrChange w:id="28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>)</w:delText>
          </w:r>
        </w:del>
      </w:ins>
      <w:del w:id="29" w:author="Dang, Lance D" w:date="2017-09-21T15:14:00Z">
        <w:r w:rsidRPr="001D101B" w:rsidDel="003006A0">
          <w:rPr>
            <w:rFonts w:eastAsia="Times New Roman" w:cs="Segoe UI"/>
            <w:color w:val="333333"/>
            <w:szCs w:val="24"/>
            <w:rPrChange w:id="30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 xml:space="preserve"> team</w:delText>
        </w:r>
      </w:del>
      <w:ins w:id="31" w:author="Dang, Lance D" w:date="2017-09-21T15:14:00Z">
        <w:r w:rsidR="003006A0" w:rsidRPr="001D101B">
          <w:rPr>
            <w:rFonts w:eastAsia="Times New Roman" w:cs="Segoe UI"/>
            <w:color w:val="333333"/>
            <w:szCs w:val="24"/>
            <w:rPrChange w:id="32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 team</w:t>
        </w:r>
      </w:ins>
      <w:r w:rsidRPr="001D101B">
        <w:rPr>
          <w:rFonts w:eastAsia="Times New Roman" w:cs="Segoe UI"/>
          <w:color w:val="333333"/>
          <w:szCs w:val="24"/>
          <w:rPrChange w:id="33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 xml:space="preserve"> </w:t>
      </w:r>
      <w:del w:id="34" w:author="Dang, Lance D" w:date="2017-09-21T15:14:00Z">
        <w:r w:rsidRPr="001D101B" w:rsidDel="003006A0">
          <w:rPr>
            <w:rFonts w:eastAsia="Times New Roman" w:cs="Segoe UI"/>
            <w:strike/>
            <w:color w:val="333333"/>
            <w:szCs w:val="24"/>
            <w:rPrChange w:id="35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will be</w:delText>
        </w:r>
        <w:r w:rsidRPr="001D101B" w:rsidDel="003006A0">
          <w:rPr>
            <w:rFonts w:eastAsia="Times New Roman" w:cs="Segoe UI"/>
            <w:color w:val="333333"/>
            <w:szCs w:val="24"/>
            <w:rPrChange w:id="36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 xml:space="preserve"> </w:delText>
        </w:r>
      </w:del>
      <w:r w:rsidRPr="001D101B">
        <w:rPr>
          <w:rFonts w:eastAsia="Times New Roman" w:cs="Segoe UI"/>
          <w:color w:val="333333"/>
          <w:szCs w:val="24"/>
          <w:rPrChange w:id="37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>releas</w:t>
      </w:r>
      <w:ins w:id="38" w:author="Celedon, Anna Lisa" w:date="2017-09-21T14:36:00Z">
        <w:r w:rsidRPr="001D101B">
          <w:rPr>
            <w:rFonts w:eastAsia="Times New Roman" w:cs="Segoe UI"/>
            <w:color w:val="333333"/>
            <w:szCs w:val="24"/>
            <w:rPrChange w:id="39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es</w:t>
        </w:r>
      </w:ins>
      <w:del w:id="40" w:author="Dang, Lance D" w:date="2017-09-21T15:14:00Z">
        <w:r w:rsidRPr="001D101B" w:rsidDel="003006A0">
          <w:rPr>
            <w:rFonts w:eastAsia="Times New Roman" w:cs="Segoe UI"/>
            <w:strike/>
            <w:color w:val="333333"/>
            <w:szCs w:val="24"/>
            <w:rPrChange w:id="41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ing</w:delText>
        </w:r>
      </w:del>
      <w:r w:rsidRPr="001D101B">
        <w:rPr>
          <w:rFonts w:eastAsia="Times New Roman" w:cs="Segoe UI"/>
          <w:color w:val="333333"/>
          <w:szCs w:val="24"/>
          <w:rPrChange w:id="42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> </w:t>
      </w:r>
      <w:r w:rsidRPr="001D101B">
        <w:rPr>
          <w:rFonts w:eastAsia="Times New Roman" w:cs="Segoe UI"/>
          <w:b/>
          <w:bCs/>
          <w:color w:val="333333"/>
          <w:szCs w:val="24"/>
          <w:rPrChange w:id="43" w:author="Celedon, Anna Lisa" w:date="2017-09-29T17:47:00Z">
            <w:rPr>
              <w:rFonts w:ascii="Segoe UI" w:eastAsia="Times New Roman" w:hAnsi="Segoe UI" w:cs="Segoe UI"/>
              <w:b/>
              <w:bCs/>
              <w:color w:val="333333"/>
              <w:szCs w:val="24"/>
            </w:rPr>
          </w:rPrChange>
        </w:rPr>
        <w:t>v1.3.1</w:t>
      </w:r>
      <w:r w:rsidRPr="001D101B">
        <w:rPr>
          <w:rFonts w:eastAsia="Times New Roman" w:cs="Segoe UI"/>
          <w:color w:val="333333"/>
          <w:szCs w:val="24"/>
          <w:rPrChange w:id="44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 xml:space="preserve"> of </w:t>
      </w:r>
      <w:ins w:id="45" w:author="Celedon, Anna Lisa" w:date="2017-09-21T14:38:00Z">
        <w:r w:rsidRPr="001D101B">
          <w:rPr>
            <w:rFonts w:eastAsia="Times New Roman" w:cs="Segoe UI"/>
            <w:color w:val="333333"/>
            <w:szCs w:val="24"/>
            <w:rPrChange w:id="46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the </w:t>
        </w:r>
      </w:ins>
      <w:r w:rsidRPr="001D101B">
        <w:rPr>
          <w:rFonts w:eastAsia="Times New Roman" w:cs="Segoe UI"/>
          <w:color w:val="333333"/>
          <w:szCs w:val="24"/>
          <w:rPrChange w:id="47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>C</w:t>
      </w:r>
      <w:ins w:id="48" w:author="Dang, Lance D" w:date="2017-09-21T15:15:00Z">
        <w:r w:rsidR="003006A0" w:rsidRPr="001D101B">
          <w:rPr>
            <w:rFonts w:eastAsia="Times New Roman" w:cs="Segoe UI"/>
            <w:color w:val="333333"/>
            <w:szCs w:val="24"/>
            <w:rPrChange w:id="49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ontinuous Build Pipeline (CBP)</w:t>
        </w:r>
      </w:ins>
      <w:del w:id="50" w:author="Dang, Lance D" w:date="2017-09-21T15:15:00Z">
        <w:r w:rsidRPr="001D101B" w:rsidDel="003006A0">
          <w:rPr>
            <w:rFonts w:eastAsia="Times New Roman" w:cs="Segoe UI"/>
            <w:color w:val="333333"/>
            <w:szCs w:val="24"/>
            <w:rPrChange w:id="51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BP</w:delText>
        </w:r>
      </w:del>
      <w:ins w:id="52" w:author="Celedon, Anna Lisa" w:date="2017-09-21T14:39:00Z">
        <w:r w:rsidRPr="001D101B">
          <w:rPr>
            <w:rFonts w:eastAsia="Times New Roman" w:cs="Segoe UI"/>
            <w:color w:val="333333"/>
            <w:szCs w:val="24"/>
            <w:rPrChange w:id="53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.</w:t>
        </w:r>
      </w:ins>
      <w:del w:id="54" w:author="Celedon, Anna Lisa" w:date="2017-09-21T14:39:00Z">
        <w:r w:rsidRPr="001D101B" w:rsidDel="007306CE">
          <w:rPr>
            <w:rFonts w:eastAsia="Times New Roman" w:cs="Segoe UI"/>
            <w:color w:val="333333"/>
            <w:szCs w:val="24"/>
            <w:rPrChange w:id="55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 xml:space="preserve"> Pipelines</w:delText>
        </w:r>
      </w:del>
      <w:del w:id="56" w:author="Dang, Lance D" w:date="2017-09-21T15:14:00Z">
        <w:r w:rsidRPr="001D101B" w:rsidDel="003006A0">
          <w:rPr>
            <w:rFonts w:eastAsia="Times New Roman" w:cs="Segoe UI"/>
            <w:color w:val="333333"/>
            <w:szCs w:val="24"/>
            <w:rPrChange w:id="57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.</w:delText>
        </w:r>
      </w:del>
      <w:r w:rsidRPr="001D101B">
        <w:rPr>
          <w:rFonts w:eastAsia="Times New Roman" w:cs="Segoe UI"/>
          <w:color w:val="333333"/>
          <w:szCs w:val="24"/>
          <w:rPrChange w:id="58" w:author="Celedon, Anna Lisa" w:date="2017-09-29T17:47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 xml:space="preserve"> </w:t>
      </w:r>
      <w:ins w:id="59" w:author="Celedon, Anna Lisa" w:date="2017-09-21T14:39:00Z">
        <w:r w:rsidRPr="001D101B">
          <w:rPr>
            <w:rFonts w:eastAsia="Times New Roman" w:cs="Segoe UI"/>
            <w:color w:val="333333"/>
            <w:szCs w:val="24"/>
            <w:rPrChange w:id="60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This release includes</w:t>
        </w:r>
      </w:ins>
      <w:ins w:id="61" w:author="Dang, Lance D" w:date="2017-09-21T15:15:00Z">
        <w:r w:rsidR="003006A0" w:rsidRPr="001D101B">
          <w:rPr>
            <w:rFonts w:eastAsia="Times New Roman" w:cs="Segoe UI"/>
            <w:color w:val="333333"/>
            <w:szCs w:val="24"/>
            <w:rPrChange w:id="62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 </w:t>
        </w:r>
      </w:ins>
      <w:ins w:id="63" w:author="Celedon, Anna Lisa" w:date="2017-09-21T14:39:00Z">
        <w:del w:id="64" w:author="Dang, Lance D" w:date="2017-09-21T15:15:00Z">
          <w:r w:rsidRPr="001D101B" w:rsidDel="003006A0">
            <w:rPr>
              <w:rFonts w:eastAsia="Times New Roman" w:cs="Segoe UI"/>
              <w:color w:val="333333"/>
              <w:szCs w:val="24"/>
              <w:rPrChange w:id="65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>: new features</w:delText>
          </w:r>
        </w:del>
      </w:ins>
      <w:ins w:id="66" w:author="Dang, Lance D" w:date="2017-09-21T15:15:00Z">
        <w:r w:rsidR="003006A0" w:rsidRPr="001D101B">
          <w:rPr>
            <w:rFonts w:eastAsia="Times New Roman" w:cs="Segoe UI"/>
            <w:color w:val="333333"/>
            <w:szCs w:val="24"/>
            <w:rPrChange w:id="67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support for applications deploying with Hyper Text Transfer Protocol Secure (HTTPS) protocol, </w:t>
        </w:r>
      </w:ins>
      <w:ins w:id="68" w:author="Dang, Lance D" w:date="2017-09-21T15:16:00Z">
        <w:r w:rsidR="003006A0" w:rsidRPr="001D101B">
          <w:rPr>
            <w:rFonts w:eastAsia="Times New Roman" w:cs="Segoe UI"/>
            <w:color w:val="333333"/>
            <w:szCs w:val="24"/>
            <w:rPrChange w:id="69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other </w:t>
        </w:r>
      </w:ins>
      <w:ins w:id="70" w:author="Celedon, Anna Lisa" w:date="2017-09-21T14:39:00Z">
        <w:del w:id="71" w:author="Dang, Lance D" w:date="2017-09-21T15:16:00Z">
          <w:r w:rsidRPr="001D101B" w:rsidDel="003006A0">
            <w:rPr>
              <w:rFonts w:eastAsia="Times New Roman" w:cs="Segoe UI"/>
              <w:color w:val="333333"/>
              <w:szCs w:val="24"/>
              <w:rPrChange w:id="72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 xml:space="preserve">, </w:delText>
          </w:r>
        </w:del>
        <w:r w:rsidRPr="001D101B">
          <w:rPr>
            <w:rFonts w:eastAsia="Times New Roman" w:cs="Segoe UI"/>
            <w:color w:val="333333"/>
            <w:szCs w:val="24"/>
            <w:rPrChange w:id="73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enhancements, and </w:t>
        </w:r>
      </w:ins>
      <w:ins w:id="74" w:author="Dang, Lance D" w:date="2017-09-21T15:17:00Z">
        <w:r w:rsidR="003006A0" w:rsidRPr="001D101B">
          <w:rPr>
            <w:rFonts w:eastAsia="Times New Roman" w:cs="Segoe UI"/>
            <w:color w:val="333333"/>
            <w:szCs w:val="24"/>
            <w:rPrChange w:id="75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one </w:t>
        </w:r>
      </w:ins>
      <w:ins w:id="76" w:author="Celedon, Anna Lisa" w:date="2017-09-21T14:39:00Z">
        <w:del w:id="77" w:author="Dang, Lance D" w:date="2017-09-21T15:17:00Z">
          <w:r w:rsidRPr="001D101B" w:rsidDel="003006A0">
            <w:rPr>
              <w:rFonts w:eastAsia="Times New Roman" w:cs="Segoe UI"/>
              <w:color w:val="333333"/>
              <w:szCs w:val="24"/>
              <w:rPrChange w:id="78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 xml:space="preserve">fixed </w:delText>
          </w:r>
        </w:del>
      </w:ins>
      <w:ins w:id="79" w:author="Dang, Lance D" w:date="2017-09-21T15:17:00Z">
        <w:r w:rsidR="003006A0" w:rsidRPr="001D101B">
          <w:rPr>
            <w:rFonts w:eastAsia="Times New Roman" w:cs="Segoe UI"/>
            <w:color w:val="333333"/>
            <w:szCs w:val="24"/>
            <w:rPrChange w:id="80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resolved </w:t>
        </w:r>
      </w:ins>
      <w:ins w:id="81" w:author="Celedon, Anna Lisa" w:date="2017-09-21T14:39:00Z">
        <w:r w:rsidRPr="001D101B">
          <w:rPr>
            <w:rFonts w:eastAsia="Times New Roman" w:cs="Segoe UI"/>
            <w:color w:val="333333"/>
            <w:szCs w:val="24"/>
            <w:rPrChange w:id="82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defect</w:t>
        </w:r>
        <w:del w:id="83" w:author="Dang, Lance D" w:date="2017-09-21T15:17:00Z">
          <w:r w:rsidRPr="001D101B" w:rsidDel="003006A0">
            <w:rPr>
              <w:rFonts w:eastAsia="Times New Roman" w:cs="Segoe UI"/>
              <w:color w:val="333333"/>
              <w:szCs w:val="24"/>
              <w:rPrChange w:id="84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>s</w:delText>
          </w:r>
        </w:del>
        <w:r w:rsidRPr="001D101B">
          <w:rPr>
            <w:rFonts w:eastAsia="Times New Roman" w:cs="Segoe UI"/>
            <w:color w:val="333333"/>
            <w:szCs w:val="24"/>
            <w:rPrChange w:id="85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 xml:space="preserve">. </w:t>
        </w:r>
        <w:del w:id="86" w:author="Dang, Lance D" w:date="2017-09-21T15:17:00Z">
          <w:r w:rsidRPr="001D101B" w:rsidDel="003006A0">
            <w:rPr>
              <w:rFonts w:eastAsia="Times New Roman" w:cs="Segoe UI"/>
              <w:color w:val="333333"/>
              <w:szCs w:val="24"/>
              <w:rPrChange w:id="87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>(This release only includes one (1) feature.</w:delText>
          </w:r>
        </w:del>
      </w:ins>
      <w:ins w:id="88" w:author="Celedon, Anna Lisa" w:date="2017-09-21T14:40:00Z">
        <w:del w:id="89" w:author="Dang, Lance D" w:date="2017-09-21T15:17:00Z">
          <w:r w:rsidRPr="001D101B" w:rsidDel="003006A0">
            <w:rPr>
              <w:rFonts w:eastAsia="Times New Roman" w:cs="Segoe UI"/>
              <w:color w:val="333333"/>
              <w:szCs w:val="24"/>
              <w:rPrChange w:id="90" w:author="Celedon, Anna Lisa" w:date="2017-09-29T17:47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 xml:space="preserve">) </w:delText>
          </w:r>
        </w:del>
      </w:ins>
      <w:del w:id="91" w:author="Dang, Lance D" w:date="2017-09-21T15:17:00Z">
        <w:r w:rsidRPr="001D101B" w:rsidDel="003006A0">
          <w:rPr>
            <w:rFonts w:eastAsia="Times New Roman" w:cs="Segoe UI"/>
            <w:strike/>
            <w:color w:val="333333"/>
            <w:szCs w:val="24"/>
            <w:rPrChange w:id="92" w:author="Celedon, Anna Lisa" w:date="2017-09-29T17:47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Following features/enhancements are addressed as part of this release,</w:delText>
        </w:r>
      </w:del>
    </w:p>
    <w:p w14:paraId="02AB4817" w14:textId="77777777" w:rsidR="003006A0" w:rsidRPr="001D101B" w:rsidRDefault="003006A0" w:rsidP="007306CE">
      <w:pPr>
        <w:shd w:val="clear" w:color="auto" w:fill="FFFFFF"/>
        <w:spacing w:after="240" w:line="240" w:lineRule="auto"/>
        <w:rPr>
          <w:ins w:id="93" w:author="Dang, Lance D" w:date="2017-09-21T15:17:00Z"/>
          <w:rFonts w:eastAsia="Times New Roman" w:cs="Segoe UI"/>
          <w:b/>
          <w:bCs/>
          <w:color w:val="333333"/>
          <w:szCs w:val="24"/>
          <w:rPrChange w:id="94" w:author="Celedon, Anna Lisa" w:date="2017-09-29T17:47:00Z">
            <w:rPr>
              <w:ins w:id="95" w:author="Dang, Lance D" w:date="2017-09-21T15:17:00Z"/>
              <w:rFonts w:ascii="Segoe UI" w:eastAsia="Times New Roman" w:hAnsi="Segoe UI" w:cs="Segoe UI"/>
              <w:b/>
              <w:bCs/>
              <w:color w:val="333333"/>
              <w:szCs w:val="24"/>
            </w:rPr>
          </w:rPrChange>
        </w:rPr>
      </w:pPr>
    </w:p>
    <w:p w14:paraId="02AB4818" w14:textId="77777777" w:rsidR="003006A0" w:rsidRDefault="00013396">
      <w:pPr>
        <w:pStyle w:val="Heading2"/>
        <w:rPr>
          <w:ins w:id="96" w:author="Dang, Lance D" w:date="2017-09-21T15:19:00Z"/>
          <w:rFonts w:eastAsia="Times New Roman"/>
        </w:rPr>
        <w:pPrChange w:id="97" w:author="Celedon, Anna Lisa" w:date="2017-09-29T17:52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98" w:author="Dang, Lance D" w:date="2017-09-21T15:19:00Z">
        <w:r>
          <w:rPr>
            <w:rFonts w:eastAsia="Times New Roman"/>
          </w:rPr>
          <w:t>Feature</w:t>
        </w:r>
      </w:ins>
    </w:p>
    <w:p w14:paraId="02AB4819" w14:textId="77777777" w:rsidR="007306CE" w:rsidRPr="00013396" w:rsidDel="003006A0" w:rsidRDefault="003006A0">
      <w:pPr>
        <w:rPr>
          <w:del w:id="99" w:author="Dang, Lance D" w:date="2017-09-21T15:17:00Z"/>
        </w:rPr>
        <w:pPrChange w:id="100" w:author="Celedon, Anna Lisa" w:date="2017-09-29T17:47:00Z">
          <w:pPr>
            <w:shd w:val="clear" w:color="auto" w:fill="FFFFFF"/>
            <w:spacing w:after="240" w:line="240" w:lineRule="auto"/>
          </w:pPr>
        </w:pPrChange>
      </w:pPr>
      <w:ins w:id="101" w:author="Dang, Lance D" w:date="2017-09-21T15:20:00Z">
        <w:r w:rsidRPr="00BD20AA">
          <w:t xml:space="preserve">Support for applications deploying with </w:t>
        </w:r>
      </w:ins>
      <w:del w:id="102" w:author="Dang, Lance D" w:date="2017-09-21T15:17:00Z">
        <w:r w:rsidR="007306CE" w:rsidRPr="00013396" w:rsidDel="003006A0">
          <w:rPr>
            <w:rPrChange w:id="103" w:author="Dang, Lance D" w:date="2017-09-21T15:26:00Z">
              <w:rPr>
                <w:rFonts w:ascii="Segoe UI" w:eastAsia="Times New Roman" w:hAnsi="Segoe UI" w:cs="Segoe UI"/>
                <w:b/>
                <w:bCs/>
                <w:color w:val="333333"/>
                <w:szCs w:val="24"/>
              </w:rPr>
            </w:rPrChange>
          </w:rPr>
          <w:delText>Features:</w:delText>
        </w:r>
      </w:del>
    </w:p>
    <w:p w14:paraId="02AB481A" w14:textId="77777777" w:rsidR="007306CE" w:rsidRPr="003006A0" w:rsidRDefault="007306CE">
      <w:pPr>
        <w:rPr>
          <w:sz w:val="22"/>
          <w:rPrChange w:id="104" w:author="Dang, Lance D" w:date="2017-09-21T15:20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pPrChange w:id="105" w:author="Celedon, Anna Lisa" w:date="2017-09-29T17:47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06" w:author="Celedon, Anna Lisa" w:date="2017-09-21T14:42:00Z">
        <w:del w:id="107" w:author="Dang, Lance D" w:date="2017-09-21T15:20:00Z">
          <w:r w:rsidRPr="003006A0" w:rsidDel="003006A0">
            <w:rPr>
              <w:sz w:val="22"/>
              <w:rPrChange w:id="108" w:author="Dang, Lance D" w:date="2017-09-21T15:20:00Z">
                <w:rPr>
                  <w:rFonts w:ascii="Segoe UI" w:eastAsia="Times New Roman" w:hAnsi="Segoe UI" w:cs="Segoe UI"/>
                  <w:color w:val="333333"/>
                  <w:szCs w:val="24"/>
                </w:rPr>
              </w:rPrChange>
            </w:rPr>
            <w:delText xml:space="preserve">Application Security using </w:delText>
          </w:r>
        </w:del>
        <w:r w:rsidRPr="003006A0">
          <w:rPr>
            <w:sz w:val="22"/>
            <w:rPrChange w:id="109" w:author="Dang, Lance D" w:date="2017-09-21T15:20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Hyper Text Transfer Protocol Secure (HTTPS)</w:t>
        </w:r>
      </w:ins>
    </w:p>
    <w:p w14:paraId="02AB481B" w14:textId="77777777" w:rsidR="003006A0" w:rsidRDefault="00710F9F">
      <w:pPr>
        <w:pStyle w:val="ListParagraph"/>
        <w:numPr>
          <w:ilvl w:val="0"/>
          <w:numId w:val="8"/>
        </w:numPr>
        <w:rPr>
          <w:ins w:id="110" w:author="Dang, Lance D" w:date="2017-09-21T15:24:00Z"/>
        </w:rPr>
        <w:pPrChange w:id="111" w:author="Celedon, Anna Lisa" w:date="2017-09-29T17:48:00Z">
          <w:pPr>
            <w:pStyle w:val="ListParagraph"/>
            <w:numPr>
              <w:numId w:val="2"/>
            </w:numPr>
            <w:shd w:val="clear" w:color="auto" w:fill="FFFFFF"/>
            <w:spacing w:before="100" w:beforeAutospacing="1" w:after="100" w:afterAutospacing="1" w:line="240" w:lineRule="auto"/>
            <w:ind w:hanging="360"/>
          </w:pPr>
        </w:pPrChange>
      </w:pPr>
      <w:ins w:id="112" w:author="Celedon, Anna Lisa" w:date="2017-09-21T14:45:00Z">
        <w:r w:rsidRPr="00BD20AA">
          <w:t xml:space="preserve">This feature </w:t>
        </w:r>
      </w:ins>
      <w:ins w:id="113" w:author="Dang, Lance D" w:date="2017-09-21T15:23:00Z">
        <w:r w:rsidR="003006A0">
          <w:t xml:space="preserve">allows for the build pipeline to </w:t>
        </w:r>
      </w:ins>
      <w:del w:id="114" w:author="Celedon, Anna Lisa" w:date="2017-09-21T14:45:00Z">
        <w:r w:rsidR="007306CE" w:rsidRPr="00BD20AA" w:rsidDel="00710F9F">
          <w:delText>S</w:delText>
        </w:r>
      </w:del>
      <w:ins w:id="115" w:author="Celedon, Anna Lisa" w:date="2017-09-21T14:45:00Z">
        <w:del w:id="116" w:author="Dang, Lance D" w:date="2017-09-21T15:23:00Z">
          <w:r w:rsidRPr="00BD20AA" w:rsidDel="003006A0">
            <w:delText>s</w:delText>
          </w:r>
        </w:del>
      </w:ins>
      <w:del w:id="117" w:author="Dang, Lance D" w:date="2017-09-21T15:23:00Z">
        <w:r w:rsidR="007306CE" w:rsidRPr="00BD20AA" w:rsidDel="003006A0">
          <w:delText>upport</w:delText>
        </w:r>
      </w:del>
      <w:ins w:id="118" w:author="Celedon, Anna Lisa" w:date="2017-09-21T14:46:00Z">
        <w:del w:id="119" w:author="Dang, Lance D" w:date="2017-09-21T15:23:00Z">
          <w:r w:rsidRPr="00BD20AA" w:rsidDel="003006A0">
            <w:delText>s a secure</w:delText>
          </w:r>
        </w:del>
      </w:ins>
      <w:del w:id="120" w:author="Dang, Lance D" w:date="2017-09-21T15:23:00Z">
        <w:r w:rsidR="007306CE" w:rsidRPr="003006A0" w:rsidDel="003006A0">
          <w:delText xml:space="preserve"> for verif</w:delText>
        </w:r>
      </w:del>
      <w:ins w:id="121" w:author="Celedon, Anna Lisa" w:date="2017-09-21T14:46:00Z">
        <w:del w:id="122" w:author="Dang, Lance D" w:date="2017-09-21T15:23:00Z">
          <w:r w:rsidRPr="003006A0" w:rsidDel="003006A0">
            <w:delText>ication</w:delText>
          </w:r>
        </w:del>
      </w:ins>
      <w:del w:id="123" w:author="Dang, Lance D" w:date="2017-09-21T15:23:00Z">
        <w:r w:rsidR="007306CE" w:rsidRPr="003006A0" w:rsidDel="003006A0">
          <w:delText xml:space="preserve">ying </w:delText>
        </w:r>
      </w:del>
      <w:ins w:id="124" w:author="Celedon, Anna Lisa" w:date="2017-09-21T14:46:00Z">
        <w:del w:id="125" w:author="Dang, Lance D" w:date="2017-09-21T15:23:00Z">
          <w:r w:rsidRPr="003006A0" w:rsidDel="003006A0">
            <w:delText xml:space="preserve">of the </w:delText>
          </w:r>
        </w:del>
      </w:ins>
      <w:ins w:id="126" w:author="Dang, Lance D" w:date="2017-09-21T15:23:00Z">
        <w:r w:rsidR="003006A0">
          <w:t xml:space="preserve">verify the </w:t>
        </w:r>
      </w:ins>
      <w:r w:rsidR="007306CE" w:rsidRPr="00BD20AA">
        <w:t xml:space="preserve">deployment status for applications using HTTPS protocol. </w:t>
      </w:r>
    </w:p>
    <w:p w14:paraId="02AB481C" w14:textId="374BB478" w:rsidR="007306CE" w:rsidRPr="0002758F" w:rsidDel="00C511B9" w:rsidRDefault="00013396" w:rsidP="0075135F">
      <w:pPr>
        <w:pStyle w:val="ListParagraph"/>
        <w:numPr>
          <w:ilvl w:val="0"/>
          <w:numId w:val="8"/>
        </w:numPr>
        <w:rPr>
          <w:ins w:id="127" w:author="Dang, Lance D" w:date="2017-09-21T15:20:00Z"/>
          <w:del w:id="128" w:author="Celedon, Anna Lisa" w:date="2017-10-11T11:01:00Z"/>
          <w:color w:val="C00000"/>
        </w:rPr>
        <w:pPrChange w:id="129" w:author="Celedon, Anna Lisa" w:date="2017-09-29T17:52:00Z">
          <w:pPr>
            <w:pStyle w:val="ListParagraph"/>
            <w:numPr>
              <w:numId w:val="2"/>
            </w:numPr>
            <w:shd w:val="clear" w:color="auto" w:fill="FFFFFF"/>
            <w:spacing w:before="100" w:beforeAutospacing="1" w:after="100" w:afterAutospacing="1" w:line="240" w:lineRule="auto"/>
            <w:ind w:hanging="360"/>
          </w:pPr>
        </w:pPrChange>
      </w:pPr>
      <w:ins w:id="130" w:author="Dang, Lance D" w:date="2017-09-21T15:25:00Z">
        <w:r>
          <w:t xml:space="preserve">For details on how to use this feature, please refer to our </w:t>
        </w:r>
      </w:ins>
      <w:ins w:id="131" w:author="Celedon, Anna Lisa" w:date="2017-09-29T18:09:00Z">
        <w:r w:rsidR="00BD20AA">
          <w:fldChar w:fldCharType="begin"/>
        </w:r>
        <w:r w:rsidR="00BD20AA">
          <w:instrText xml:space="preserve"> HYPERLINK "https://github.bnsf.com/YT/tsm-cbp-home/wiki/FAQ" \l "how-do-i-configure-my-pipeline-to-support-https" </w:instrText>
        </w:r>
        <w:r w:rsidR="00BD20AA">
          <w:fldChar w:fldCharType="separate"/>
        </w:r>
        <w:r w:rsidRPr="00C511B9">
          <w:rPr>
            <w:rStyle w:val="Hyperlink"/>
            <w:rPrChange w:id="132" w:author="Celedon, Anna Lisa" w:date="2017-10-11T11:01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t>FAQs</w:t>
        </w:r>
        <w:r w:rsidR="00BD20AA">
          <w:fldChar w:fldCharType="end"/>
        </w:r>
      </w:ins>
      <w:ins w:id="133" w:author="Dang, Lance D" w:date="2017-09-21T15:25:00Z">
        <w:r>
          <w:t xml:space="preserve">. </w:t>
        </w:r>
      </w:ins>
      <w:del w:id="134" w:author="Celedon, Anna Lisa" w:date="2017-10-11T11:01:00Z">
        <w:r w:rsidR="0002758F" w:rsidRPr="0002758F" w:rsidDel="00C511B9">
          <w:rPr>
            <w:color w:val="C00000"/>
          </w:rPr>
          <w:delText>(Lance: The revised FAQ for HTTP is on second page below.)</w:delText>
        </w:r>
        <w:r w:rsidR="007306CE" w:rsidRPr="0002758F" w:rsidDel="00C511B9">
          <w:rPr>
            <w:color w:val="C00000"/>
            <w:rPrChange w:id="135" w:author="Dang, Lance D" w:date="2017-09-21T15:18:00Z">
              <w:rPr/>
            </w:rPrChange>
          </w:rPr>
          <w:delText>For details on how to use it, refer </w:delText>
        </w:r>
        <w:r w:rsidR="007306CE" w:rsidRPr="0002758F" w:rsidDel="00C511B9">
          <w:rPr>
            <w:color w:val="C00000"/>
          </w:rPr>
          <w:fldChar w:fldCharType="begin"/>
        </w:r>
        <w:r w:rsidR="007306CE" w:rsidRPr="0002758F" w:rsidDel="00C511B9">
          <w:rPr>
            <w:color w:val="C00000"/>
            <w:rPrChange w:id="136" w:author="Dang, Lance D" w:date="2017-09-21T15:18:00Z">
              <w:rPr/>
            </w:rPrChange>
          </w:rPr>
          <w:delInstrText xml:space="preserve"> HYPERLINK "https://github.bnsf.com/YT/tsm-cbp-home/wiki/FAQ" \l "how-do-i-configure-my-pipeline-to-support-https" </w:delInstrText>
        </w:r>
        <w:r w:rsidR="007306CE" w:rsidRPr="0002758F" w:rsidDel="00C511B9">
          <w:rPr>
            <w:color w:val="C00000"/>
          </w:rPr>
          <w:fldChar w:fldCharType="separate"/>
        </w:r>
        <w:r w:rsidR="007306CE" w:rsidRPr="0002758F" w:rsidDel="00C511B9">
          <w:rPr>
            <w:color w:val="C00000"/>
          </w:rPr>
          <w:delText>here</w:delText>
        </w:r>
        <w:r w:rsidR="007306CE" w:rsidRPr="0002758F" w:rsidDel="00C511B9">
          <w:rPr>
            <w:color w:val="C00000"/>
          </w:rPr>
          <w:fldChar w:fldCharType="end"/>
        </w:r>
      </w:del>
    </w:p>
    <w:p w14:paraId="5101A612" w14:textId="77777777" w:rsidR="00C511B9" w:rsidRPr="00C511B9" w:rsidRDefault="00C511B9" w:rsidP="0075135F">
      <w:pPr>
        <w:pStyle w:val="ListParagraph"/>
        <w:numPr>
          <w:ilvl w:val="0"/>
          <w:numId w:val="8"/>
        </w:numPr>
        <w:rPr>
          <w:ins w:id="137" w:author="Celedon, Anna Lisa" w:date="2017-10-11T11:01:00Z"/>
          <w:rStyle w:val="Strong"/>
          <w:b w:val="0"/>
          <w:bCs w:val="0"/>
          <w:rPrChange w:id="138" w:author="Celedon, Anna Lisa" w:date="2017-10-11T11:01:00Z">
            <w:rPr>
              <w:ins w:id="139" w:author="Celedon, Anna Lisa" w:date="2017-10-11T11:01:00Z"/>
              <w:rStyle w:val="Strong"/>
              <w:rFonts w:asciiTheme="majorHAnsi" w:eastAsiaTheme="majorEastAsia" w:hAnsiTheme="majorHAnsi" w:cstheme="majorBidi"/>
              <w:b w:val="0"/>
              <w:bCs w:val="0"/>
              <w:color w:val="2E74B5" w:themeColor="accent1" w:themeShade="BF"/>
              <w:sz w:val="26"/>
              <w:szCs w:val="26"/>
            </w:rPr>
          </w:rPrChange>
        </w:rPr>
        <w:pPrChange w:id="140" w:author="Celedon, Anna Lisa" w:date="2017-09-29T17:52:00Z">
          <w:pPr>
            <w:pStyle w:val="NormalWeb"/>
            <w:shd w:val="clear" w:color="auto" w:fill="FFFFFF"/>
            <w:spacing w:before="0" w:beforeAutospacing="0" w:after="240" w:afterAutospacing="0"/>
          </w:pPr>
        </w:pPrChange>
      </w:pPr>
    </w:p>
    <w:p w14:paraId="02AB481D" w14:textId="77777777" w:rsidR="003006A0" w:rsidRPr="00BD20AA" w:rsidRDefault="003006A0" w:rsidP="00C511B9">
      <w:pPr>
        <w:rPr>
          <w:ins w:id="141" w:author="Dang, Lance D" w:date="2017-09-21T15:19:00Z"/>
        </w:rPr>
        <w:pPrChange w:id="142" w:author="Celedon, Anna Lisa" w:date="2017-10-11T11:02:00Z">
          <w:pPr>
            <w:pStyle w:val="NormalWeb"/>
            <w:shd w:val="clear" w:color="auto" w:fill="FFFFFF"/>
            <w:spacing w:before="0" w:beforeAutospacing="0" w:after="240" w:afterAutospacing="0"/>
          </w:pPr>
        </w:pPrChange>
      </w:pPr>
      <w:bookmarkStart w:id="143" w:name="_GoBack"/>
      <w:bookmarkEnd w:id="143"/>
      <w:ins w:id="144" w:author="Dang, Lance D" w:date="2017-09-21T15:19:00Z">
        <w:r w:rsidRPr="00C511B9">
          <w:rPr>
            <w:rStyle w:val="Strong"/>
            <w:rFonts w:asciiTheme="majorHAnsi" w:eastAsiaTheme="majorEastAsia" w:hAnsiTheme="majorHAnsi" w:cstheme="majorBidi"/>
            <w:b w:val="0"/>
            <w:bCs w:val="0"/>
            <w:color w:val="2E74B5" w:themeColor="accent1" w:themeShade="BF"/>
            <w:sz w:val="26"/>
            <w:szCs w:val="26"/>
            <w:rPrChange w:id="145" w:author="Celedon, Anna Lisa" w:date="2017-10-11T11:02:00Z">
              <w:rPr>
                <w:rStyle w:val="Strong"/>
                <w:rFonts w:ascii="Segoe UI" w:hAnsi="Segoe UI" w:cs="Segoe UI"/>
                <w:color w:val="333333"/>
              </w:rPr>
            </w:rPrChange>
          </w:rPr>
          <w:t>Enhancements</w:t>
        </w:r>
      </w:ins>
    </w:p>
    <w:p w14:paraId="02AB481E" w14:textId="77777777" w:rsidR="003006A0" w:rsidRDefault="00013396">
      <w:pPr>
        <w:pStyle w:val="ListParagraph"/>
        <w:numPr>
          <w:ilvl w:val="0"/>
          <w:numId w:val="9"/>
        </w:numPr>
        <w:rPr>
          <w:ins w:id="146" w:author="Dang, Lance D" w:date="2017-09-21T15:19:00Z"/>
        </w:rPr>
        <w:pPrChange w:id="147" w:author="Celedon, Anna Lisa" w:date="2017-09-29T17:48:00Z">
          <w:pPr>
            <w:numPr>
              <w:numId w:val="5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48" w:author="Dang, Lance D" w:date="2017-09-21T15:29:00Z">
        <w:del w:id="149" w:author="Celedon, Anna Lisa" w:date="2017-09-29T18:10:00Z">
          <w:r w:rsidDel="00BD20AA">
            <w:delText>Build pipeline</w:delText>
          </w:r>
        </w:del>
      </w:ins>
      <w:ins w:id="150" w:author="Celedon, Anna Lisa" w:date="2017-09-29T18:10:00Z">
        <w:r w:rsidR="00BD20AA">
          <w:t>CB</w:t>
        </w:r>
      </w:ins>
      <w:ins w:id="151" w:author="Celedon, Anna Lisa" w:date="2017-09-29T18:11:00Z">
        <w:r w:rsidR="00BD20AA">
          <w:t>P</w:t>
        </w:r>
      </w:ins>
      <w:ins w:id="152" w:author="Dang, Lance D" w:date="2017-09-21T15:29:00Z">
        <w:r>
          <w:t xml:space="preserve"> now supports </w:t>
        </w:r>
      </w:ins>
      <w:ins w:id="153" w:author="Celedon, Anna Lisa" w:date="2017-09-29T17:46:00Z">
        <w:r w:rsidR="001D101B">
          <w:t xml:space="preserve">N-tier / </w:t>
        </w:r>
      </w:ins>
      <w:ins w:id="154" w:author="Celedon, Anna Lisa" w:date="2017-09-29T17:47:00Z">
        <w:r w:rsidR="001D101B">
          <w:t>N</w:t>
        </w:r>
      </w:ins>
      <w:ins w:id="155" w:author="Dang, Lance D" w:date="2017-09-21T15:19:00Z">
        <w:del w:id="156" w:author="Celedon, Anna Lisa" w:date="2017-09-29T17:46:00Z">
          <w:r w:rsidR="003006A0" w:rsidDel="001D101B">
            <w:delText>n</w:delText>
          </w:r>
        </w:del>
        <w:r w:rsidR="003006A0">
          <w:t>ested</w:t>
        </w:r>
      </w:ins>
      <w:ins w:id="157" w:author="Dang, Lance D" w:date="2017-09-21T15:30:00Z">
        <w:r>
          <w:t xml:space="preserve"> </w:t>
        </w:r>
        <w:del w:id="158" w:author="Celedon, Anna Lisa" w:date="2017-09-29T17:47:00Z">
          <w:r w:rsidDel="001D101B">
            <w:delText xml:space="preserve">or N-tier </w:delText>
          </w:r>
        </w:del>
      </w:ins>
      <w:ins w:id="159" w:author="Dang, Lance D" w:date="2017-09-21T15:19:00Z">
        <w:r w:rsidR="003006A0">
          <w:t xml:space="preserve">multi-module projects. </w:t>
        </w:r>
      </w:ins>
      <w:ins w:id="160" w:author="Dang, Lance D" w:date="2017-09-21T15:35:00Z">
        <w:r w:rsidR="00A45205">
          <w:t>For details on how to setup your pipeline</w:t>
        </w:r>
        <w:del w:id="161" w:author="Celedon, Anna Lisa" w:date="2017-09-29T17:47:00Z">
          <w:r w:rsidR="00A45205" w:rsidDel="001D101B">
            <w:delText xml:space="preserve"> to support this</w:delText>
          </w:r>
        </w:del>
        <w:r w:rsidR="00A45205">
          <w:t xml:space="preserve">, please refer to our </w:t>
        </w:r>
      </w:ins>
      <w:ins w:id="162" w:author="Celedon, Anna Lisa" w:date="2017-09-29T18:10:00Z">
        <w:r w:rsidR="00BD20AA">
          <w:fldChar w:fldCharType="begin"/>
        </w:r>
        <w:r w:rsidR="00BD20AA">
          <w:instrText xml:space="preserve"> HYPERLINK "https://github.bnsf.com/YT/tsm-cbp-home/wiki/FAQ" \l "how-do-i-configure-my-application-as-a-nested-multi-module-or-n-tier-multi-module-project" </w:instrText>
        </w:r>
        <w:r w:rsidR="00BD20AA">
          <w:fldChar w:fldCharType="separate"/>
        </w:r>
        <w:r w:rsidR="00A45205" w:rsidRPr="00BD20AA">
          <w:rPr>
            <w:rStyle w:val="Hyperlink"/>
            <w:rPrChange w:id="163" w:author="Celedon, Anna Lisa" w:date="2017-09-29T18:10:00Z">
              <w:rPr>
                <w:rFonts w:ascii="Segoe UI" w:hAnsi="Segoe UI" w:cs="Segoe UI"/>
                <w:color w:val="333333"/>
              </w:rPr>
            </w:rPrChange>
          </w:rPr>
          <w:t>FAQs</w:t>
        </w:r>
        <w:r w:rsidR="00BD20AA">
          <w:fldChar w:fldCharType="end"/>
        </w:r>
        <w:r w:rsidR="00BD20AA" w:rsidRPr="00F828E5">
          <w:t>.</w:t>
        </w:r>
      </w:ins>
      <w:ins w:id="164" w:author="Dang, Lance D" w:date="2017-09-21T15:35:00Z">
        <w:del w:id="165" w:author="Celedon, Anna Lisa" w:date="2017-09-29T18:10:00Z">
          <w:r w:rsidR="00A45205" w:rsidRPr="001D101B" w:rsidDel="00BD20AA">
            <w:rPr>
              <w:color w:val="FF0000"/>
              <w:rPrChange w:id="166" w:author="Celedon, Anna Lisa" w:date="2017-09-29T17:48:00Z">
                <w:rPr>
                  <w:rFonts w:ascii="Segoe UI" w:hAnsi="Segoe UI" w:cs="Segoe UI"/>
                  <w:color w:val="333333"/>
                </w:rPr>
              </w:rPrChange>
            </w:rPr>
            <w:delText>.</w:delText>
          </w:r>
        </w:del>
      </w:ins>
    </w:p>
    <w:p w14:paraId="02AB481F" w14:textId="77777777" w:rsidR="001D101B" w:rsidRPr="001D101B" w:rsidRDefault="001D101B">
      <w:pPr>
        <w:pStyle w:val="ListParagraph"/>
        <w:numPr>
          <w:ilvl w:val="0"/>
          <w:numId w:val="9"/>
        </w:numPr>
        <w:rPr>
          <w:ins w:id="167" w:author="Celedon, Anna Lisa" w:date="2017-09-29T17:46:00Z"/>
          <w:bCs/>
          <w:szCs w:val="24"/>
          <w:rPrChange w:id="168" w:author="Celedon, Anna Lisa" w:date="2017-09-29T17:48:00Z">
            <w:rPr>
              <w:ins w:id="169" w:author="Celedon, Anna Lisa" w:date="2017-09-29T17:46:00Z"/>
              <w:b/>
              <w:bCs/>
              <w:color w:val="333333"/>
              <w:szCs w:val="24"/>
            </w:rPr>
          </w:rPrChange>
        </w:rPr>
        <w:pPrChange w:id="170" w:author="Celedon, Anna Lisa" w:date="2017-09-29T17:48:00Z">
          <w:pPr>
            <w:pStyle w:val="ListParagraph"/>
            <w:numPr>
              <w:numId w:val="5"/>
            </w:numPr>
            <w:shd w:val="clear" w:color="auto" w:fill="FFFFFF"/>
            <w:tabs>
              <w:tab w:val="num" w:pos="720"/>
            </w:tabs>
            <w:spacing w:before="60" w:after="100" w:afterAutospacing="1"/>
            <w:ind w:hanging="360"/>
          </w:pPr>
        </w:pPrChange>
      </w:pPr>
      <w:ins w:id="171" w:author="Celedon, Anna Lisa" w:date="2017-09-29T17:46:00Z">
        <w:r w:rsidRPr="001D101B">
          <w:rPr>
            <w:bCs/>
            <w:szCs w:val="24"/>
            <w:rPrChange w:id="172" w:author="Celedon, Anna Lisa" w:date="2017-09-29T17:48:00Z">
              <w:rPr>
                <w:b/>
                <w:bCs/>
                <w:color w:val="333333"/>
                <w:szCs w:val="24"/>
              </w:rPr>
            </w:rPrChange>
          </w:rPr>
          <w:t>Deployment has been enhanced to use a unique build number (as opposed to using a time-stamp) to identify a single deployment. Although the version number remains the same, the build number uniquely identifies each deployment. The result of usi</w:t>
        </w:r>
        <w:r w:rsidR="00BD20AA">
          <w:rPr>
            <w:bCs/>
            <w:szCs w:val="24"/>
          </w:rPr>
          <w:t>ng the build number is</w:t>
        </w:r>
      </w:ins>
      <w:ins w:id="173" w:author="Celedon, Anna Lisa" w:date="2017-09-29T18:11:00Z">
        <w:r w:rsidR="00BD20AA">
          <w:rPr>
            <w:bCs/>
            <w:szCs w:val="24"/>
          </w:rPr>
          <w:t xml:space="preserve"> to prevent failure and </w:t>
        </w:r>
      </w:ins>
      <w:ins w:id="174" w:author="Celedon, Anna Lisa" w:date="2017-09-29T18:12:00Z">
        <w:r w:rsidR="00BD20AA">
          <w:rPr>
            <w:bCs/>
            <w:szCs w:val="24"/>
          </w:rPr>
          <w:t xml:space="preserve">to </w:t>
        </w:r>
      </w:ins>
      <w:ins w:id="175" w:author="Celedon, Anna Lisa" w:date="2017-09-29T18:11:00Z">
        <w:r w:rsidR="00BD20AA">
          <w:rPr>
            <w:bCs/>
            <w:szCs w:val="24"/>
          </w:rPr>
          <w:t>allow</w:t>
        </w:r>
      </w:ins>
      <w:ins w:id="176" w:author="Celedon, Anna Lisa" w:date="2017-09-29T17:46:00Z">
        <w:r w:rsidR="00BD20AA">
          <w:rPr>
            <w:bCs/>
            <w:szCs w:val="24"/>
          </w:rPr>
          <w:t xml:space="preserve"> successful deployments.</w:t>
        </w:r>
      </w:ins>
    </w:p>
    <w:p w14:paraId="02AB4820" w14:textId="77777777" w:rsidR="003006A0" w:rsidRPr="00BD20AA" w:rsidDel="001D101B" w:rsidRDefault="003006A0">
      <w:pPr>
        <w:pStyle w:val="Heading2"/>
        <w:rPr>
          <w:ins w:id="177" w:author="Dang, Lance D" w:date="2017-09-21T15:19:00Z"/>
          <w:del w:id="178" w:author="Celedon, Anna Lisa" w:date="2017-09-29T17:46:00Z"/>
        </w:rPr>
        <w:pPrChange w:id="179" w:author="Celedon, Anna Lisa" w:date="2017-09-29T17:53:00Z">
          <w:pPr>
            <w:numPr>
              <w:numId w:val="5"/>
            </w:numPr>
            <w:shd w:val="clear" w:color="auto" w:fill="FFFFFF"/>
            <w:tabs>
              <w:tab w:val="num" w:pos="720"/>
            </w:tabs>
            <w:spacing w:before="60" w:after="100" w:afterAutospacing="1" w:line="240" w:lineRule="auto"/>
            <w:ind w:left="720" w:hanging="360"/>
          </w:pPr>
        </w:pPrChange>
      </w:pPr>
      <w:ins w:id="180" w:author="Dang, Lance D" w:date="2017-09-21T15:19:00Z">
        <w:del w:id="181" w:author="Celedon, Anna Lisa" w:date="2017-09-29T17:46:00Z">
          <w:r w:rsidRPr="00BD20AA" w:rsidDel="001D101B">
            <w:delText>Better handling of deployment status by using build number</w:delText>
          </w:r>
        </w:del>
      </w:ins>
    </w:p>
    <w:p w14:paraId="02AB4821" w14:textId="77777777" w:rsidR="003006A0" w:rsidRPr="00BD20AA" w:rsidRDefault="003006A0">
      <w:pPr>
        <w:pStyle w:val="Heading2"/>
        <w:rPr>
          <w:ins w:id="182" w:author="Dang, Lance D" w:date="2017-09-21T15:19:00Z"/>
        </w:rPr>
        <w:pPrChange w:id="183" w:author="Celedon, Anna Lisa" w:date="2017-09-29T17:53:00Z">
          <w:pPr>
            <w:pStyle w:val="NormalWeb"/>
            <w:shd w:val="clear" w:color="auto" w:fill="FFFFFF"/>
            <w:spacing w:before="0" w:beforeAutospacing="0" w:after="240" w:afterAutospacing="0"/>
          </w:pPr>
        </w:pPrChange>
      </w:pPr>
      <w:ins w:id="184" w:author="Dang, Lance D" w:date="2017-09-21T15:19:00Z">
        <w:r w:rsidRPr="001D101B">
          <w:rPr>
            <w:rStyle w:val="Strong"/>
            <w:b w:val="0"/>
            <w:bCs w:val="0"/>
            <w:rPrChange w:id="185" w:author="Celedon, Anna Lisa" w:date="2017-09-29T17:53:00Z">
              <w:rPr>
                <w:rStyle w:val="Strong"/>
                <w:rFonts w:ascii="Segoe UI" w:hAnsi="Segoe UI" w:cs="Segoe UI"/>
                <w:color w:val="333333"/>
              </w:rPr>
            </w:rPrChange>
          </w:rPr>
          <w:t xml:space="preserve">Resolved </w:t>
        </w:r>
        <w:r w:rsidR="00013396" w:rsidRPr="001D101B">
          <w:rPr>
            <w:rStyle w:val="Strong"/>
            <w:b w:val="0"/>
            <w:bCs w:val="0"/>
            <w:rPrChange w:id="186" w:author="Celedon, Anna Lisa" w:date="2017-09-29T17:53:00Z">
              <w:rPr>
                <w:rStyle w:val="Strong"/>
                <w:rFonts w:ascii="Segoe UI" w:hAnsi="Segoe UI" w:cs="Segoe UI"/>
                <w:color w:val="333333"/>
              </w:rPr>
            </w:rPrChange>
          </w:rPr>
          <w:t>Defect</w:t>
        </w:r>
      </w:ins>
    </w:p>
    <w:p w14:paraId="02AB4822" w14:textId="77777777" w:rsidR="003006A0" w:rsidRPr="001D101B" w:rsidRDefault="003006A0">
      <w:pPr>
        <w:shd w:val="clear" w:color="auto" w:fill="FFFFFF"/>
        <w:spacing w:before="100" w:beforeAutospacing="1" w:after="100" w:afterAutospacing="1" w:line="240" w:lineRule="auto"/>
        <w:rPr>
          <w:ins w:id="187" w:author="Dang, Lance D" w:date="2017-09-21T15:19:00Z"/>
          <w:rPrChange w:id="188" w:author="Celedon, Anna Lisa" w:date="2017-09-29T17:50:00Z">
            <w:rPr>
              <w:ins w:id="189" w:author="Dang, Lance D" w:date="2017-09-21T15:19:00Z"/>
              <w:rFonts w:ascii="Segoe UI" w:hAnsi="Segoe UI" w:cs="Segoe UI"/>
              <w:color w:val="333333"/>
            </w:rPr>
          </w:rPrChange>
        </w:rPr>
        <w:pPrChange w:id="190" w:author="Celedon, Anna Lisa" w:date="2017-09-29T17:48:00Z">
          <w:pPr>
            <w:numPr>
              <w:numId w:val="6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91" w:author="Dang, Lance D" w:date="2017-09-21T15:19:00Z">
        <w:r w:rsidRPr="001D101B">
          <w:rPr>
            <w:color w:val="2E74B5" w:themeColor="accent1" w:themeShade="BF"/>
            <w:rPrChange w:id="192" w:author="Celedon, Anna Lisa" w:date="2017-09-29T17:55:00Z">
              <w:rPr>
                <w:rFonts w:ascii="Segoe UI" w:hAnsi="Segoe UI" w:cs="Segoe UI"/>
                <w:color w:val="333333"/>
              </w:rPr>
            </w:rPrChange>
          </w:rPr>
          <w:fldChar w:fldCharType="begin"/>
        </w:r>
        <w:r w:rsidRPr="001D101B">
          <w:rPr>
            <w:color w:val="2E74B5" w:themeColor="accent1" w:themeShade="BF"/>
            <w:rPrChange w:id="193" w:author="Celedon, Anna Lisa" w:date="2017-09-29T17:55:00Z">
              <w:rPr>
                <w:rFonts w:ascii="Segoe UI" w:hAnsi="Segoe UI" w:cs="Segoe UI"/>
                <w:color w:val="333333"/>
              </w:rPr>
            </w:rPrChange>
          </w:rPr>
          <w:instrText xml:space="preserve"> HYPERLINK "https://www15.v1host.com/BNSFprod/defect.mvc/Summary?oidToken=Defect%3A716453&amp;RoomContext=TeamRoom%3A44422" </w:instrText>
        </w:r>
        <w:r w:rsidRPr="001D101B">
          <w:rPr>
            <w:color w:val="2E74B5" w:themeColor="accent1" w:themeShade="BF"/>
            <w:rPrChange w:id="194" w:author="Celedon, Anna Lisa" w:date="2017-09-29T17:55:00Z">
              <w:rPr>
                <w:rFonts w:ascii="Segoe UI" w:hAnsi="Segoe UI" w:cs="Segoe UI"/>
                <w:color w:val="333333"/>
              </w:rPr>
            </w:rPrChange>
          </w:rPr>
          <w:fldChar w:fldCharType="separate"/>
        </w:r>
        <w:r w:rsidRPr="001D101B">
          <w:rPr>
            <w:color w:val="2E74B5" w:themeColor="accent1" w:themeShade="BF"/>
            <w:rPrChange w:id="195" w:author="Celedon, Anna Lisa" w:date="2017-09-29T17:55:00Z">
              <w:rPr>
                <w:rStyle w:val="Hyperlink"/>
                <w:rFonts w:ascii="Segoe UI" w:hAnsi="Segoe UI" w:cs="Segoe UI"/>
                <w:color w:val="4078C0"/>
                <w:u w:val="none"/>
              </w:rPr>
            </w:rPrChange>
          </w:rPr>
          <w:t>D-12824</w:t>
        </w:r>
        <w:r w:rsidRPr="001D101B">
          <w:rPr>
            <w:color w:val="2E74B5" w:themeColor="accent1" w:themeShade="BF"/>
            <w:rPrChange w:id="196" w:author="Celedon, Anna Lisa" w:date="2017-09-29T17:55:00Z">
              <w:rPr>
                <w:rFonts w:ascii="Segoe UI" w:hAnsi="Segoe UI" w:cs="Segoe UI"/>
                <w:color w:val="333333"/>
              </w:rPr>
            </w:rPrChange>
          </w:rPr>
          <w:fldChar w:fldCharType="end"/>
        </w:r>
        <w:r>
          <w:rPr>
            <w:rFonts w:ascii="Segoe UI" w:hAnsi="Segoe UI" w:cs="Segoe UI"/>
            <w:color w:val="333333"/>
          </w:rPr>
          <w:t xml:space="preserve">: </w:t>
        </w:r>
        <w:r w:rsidRPr="001D101B">
          <w:rPr>
            <w:rPrChange w:id="197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 xml:space="preserve">Curl </w:t>
        </w:r>
      </w:ins>
      <w:ins w:id="198" w:author="Celedon, Anna Lisa" w:date="2017-09-29T17:48:00Z">
        <w:r w:rsidR="001D101B" w:rsidRPr="001D101B">
          <w:rPr>
            <w:rPrChange w:id="199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 xml:space="preserve">now </w:t>
        </w:r>
      </w:ins>
      <w:ins w:id="200" w:author="Dang, Lance D" w:date="2017-09-21T15:19:00Z">
        <w:del w:id="201" w:author="Celedon, Anna Lisa" w:date="2017-09-29T17:48:00Z">
          <w:r w:rsidRPr="001D101B" w:rsidDel="001D101B">
            <w:rPr>
              <w:rPrChange w:id="202" w:author="Celedon, Anna Lisa" w:date="2017-09-29T17:50:00Z">
                <w:rPr>
                  <w:rFonts w:ascii="Segoe UI" w:hAnsi="Segoe UI" w:cs="Segoe UI"/>
                  <w:color w:val="333333"/>
                </w:rPr>
              </w:rPrChange>
            </w:rPr>
            <w:delText xml:space="preserve">should </w:delText>
          </w:r>
        </w:del>
        <w:r w:rsidRPr="001D101B">
          <w:rPr>
            <w:rPrChange w:id="203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>ignore</w:t>
        </w:r>
      </w:ins>
      <w:ins w:id="204" w:author="Celedon, Anna Lisa" w:date="2017-09-29T17:49:00Z">
        <w:r w:rsidR="001D101B" w:rsidRPr="001D101B">
          <w:rPr>
            <w:rPrChange w:id="205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>s</w:t>
        </w:r>
      </w:ins>
      <w:ins w:id="206" w:author="Dang, Lance D" w:date="2017-09-21T15:19:00Z">
        <w:r w:rsidRPr="001D101B">
          <w:rPr>
            <w:rPrChange w:id="207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 xml:space="preserve"> certain error codes after </w:t>
        </w:r>
      </w:ins>
      <w:ins w:id="208" w:author="Celedon, Anna Lisa" w:date="2017-09-29T17:49:00Z">
        <w:r w:rsidR="001D101B" w:rsidRPr="001D101B">
          <w:rPr>
            <w:rPrChange w:id="209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 xml:space="preserve">the </w:t>
        </w:r>
      </w:ins>
      <w:ins w:id="210" w:author="Dang, Lance D" w:date="2017-09-21T15:19:00Z">
        <w:r w:rsidRPr="001D101B">
          <w:rPr>
            <w:rPrChange w:id="211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>application shut</w:t>
        </w:r>
      </w:ins>
      <w:ins w:id="212" w:author="Celedon, Anna Lisa" w:date="2017-09-29T17:49:00Z">
        <w:r w:rsidR="001D101B" w:rsidRPr="001D101B">
          <w:rPr>
            <w:rPrChange w:id="213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>s</w:t>
        </w:r>
      </w:ins>
      <w:ins w:id="214" w:author="Celedon, Anna Lisa" w:date="2017-09-29T17:50:00Z">
        <w:r w:rsidR="001D101B" w:rsidRPr="001D101B">
          <w:rPr>
            <w:rPrChange w:id="215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 xml:space="preserve"> </w:t>
        </w:r>
      </w:ins>
      <w:ins w:id="216" w:author="Dang, Lance D" w:date="2017-09-21T15:19:00Z">
        <w:r w:rsidRPr="001D101B">
          <w:rPr>
            <w:rPrChange w:id="217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>down</w:t>
        </w:r>
      </w:ins>
      <w:ins w:id="218" w:author="Celedon, Anna Lisa" w:date="2017-09-29T17:49:00Z">
        <w:r w:rsidR="001D101B" w:rsidRPr="001D101B">
          <w:rPr>
            <w:rPrChange w:id="219" w:author="Celedon, Anna Lisa" w:date="2017-09-29T17:50:00Z">
              <w:rPr>
                <w:rFonts w:ascii="Segoe UI" w:hAnsi="Segoe UI" w:cs="Segoe UI"/>
                <w:color w:val="333333"/>
              </w:rPr>
            </w:rPrChange>
          </w:rPr>
          <w:t>.</w:t>
        </w:r>
      </w:ins>
    </w:p>
    <w:p w14:paraId="02AB4823" w14:textId="77777777" w:rsidR="003006A0" w:rsidRDefault="006F7599">
      <w:pPr>
        <w:rPr>
          <w:ins w:id="220" w:author="Dang, Lance D" w:date="2017-09-21T15:19:00Z"/>
        </w:rPr>
        <w:pPrChange w:id="221" w:author="Celedon, Anna Lisa" w:date="2017-09-29T17:50:00Z">
          <w:pPr>
            <w:pStyle w:val="NormalWeb"/>
            <w:shd w:val="clear" w:color="auto" w:fill="FFFFFF"/>
            <w:spacing w:before="0" w:beforeAutospacing="0" w:after="240" w:afterAutospacing="0"/>
          </w:pPr>
        </w:pPrChange>
      </w:pPr>
      <w:ins w:id="222" w:author="Celedon, Anna Lisa" w:date="2017-09-25T15:44:00Z">
        <w:r>
          <w:t>The f</w:t>
        </w:r>
      </w:ins>
      <w:ins w:id="223" w:author="Dang, Lance D" w:date="2017-09-21T15:19:00Z">
        <w:del w:id="224" w:author="Celedon, Anna Lisa" w:date="2017-09-25T15:44:00Z">
          <w:r w:rsidR="003006A0" w:rsidDel="006F7599">
            <w:delText>F</w:delText>
          </w:r>
        </w:del>
        <w:r w:rsidR="003006A0">
          <w:t>ollowing section</w:t>
        </w:r>
        <w:del w:id="225" w:author="Celedon, Anna Lisa" w:date="2017-09-25T15:44:00Z">
          <w:r w:rsidR="003006A0" w:rsidDel="006F7599">
            <w:delText>s</w:delText>
          </w:r>
        </w:del>
        <w:r w:rsidR="003006A0">
          <w:t xml:space="preserve"> highlight</w:t>
        </w:r>
      </w:ins>
      <w:ins w:id="226" w:author="Celedon, Anna Lisa" w:date="2017-09-25T15:44:00Z">
        <w:r>
          <w:t>s</w:t>
        </w:r>
      </w:ins>
      <w:ins w:id="227" w:author="Dang, Lance D" w:date="2017-09-21T15:19:00Z">
        <w:del w:id="228" w:author="Celedon, Anna Lisa" w:date="2017-09-25T15:41:00Z">
          <w:r w:rsidR="003006A0" w:rsidDel="006F7599">
            <w:delText>s</w:delText>
          </w:r>
        </w:del>
        <w:r w:rsidR="003006A0">
          <w:t xml:space="preserve"> actions </w:t>
        </w:r>
      </w:ins>
      <w:ins w:id="229" w:author="Celedon, Anna Lisa" w:date="2017-09-25T15:45:00Z">
        <w:r>
          <w:t xml:space="preserve">that are </w:t>
        </w:r>
      </w:ins>
      <w:ins w:id="230" w:author="Celedon, Anna Lisa" w:date="2017-09-25T15:44:00Z">
        <w:r>
          <w:t xml:space="preserve">required by application teams, </w:t>
        </w:r>
      </w:ins>
      <w:ins w:id="231" w:author="Celedon, Anna Lisa" w:date="2017-09-25T15:43:00Z">
        <w:r>
          <w:t>and</w:t>
        </w:r>
      </w:ins>
      <w:ins w:id="232" w:author="Celedon, Anna Lisa" w:date="2017-09-25T15:45:00Z">
        <w:r>
          <w:t xml:space="preserve"> a list of</w:t>
        </w:r>
      </w:ins>
      <w:ins w:id="233" w:author="Celedon, Anna Lisa" w:date="2017-09-25T15:43:00Z">
        <w:r>
          <w:t xml:space="preserve"> </w:t>
        </w:r>
      </w:ins>
      <w:ins w:id="234" w:author="Dang, Lance D" w:date="2017-09-21T15:19:00Z">
        <w:del w:id="235" w:author="Celedon, Anna Lisa" w:date="2017-09-25T15:43:00Z">
          <w:r w:rsidR="003006A0" w:rsidDel="006F7599">
            <w:delText>that need</w:delText>
          </w:r>
        </w:del>
        <w:del w:id="236" w:author="Celedon, Anna Lisa" w:date="2017-09-25T15:41:00Z">
          <w:r w:rsidR="003006A0" w:rsidDel="006F7599">
            <w:delText>s</w:delText>
          </w:r>
        </w:del>
        <w:del w:id="237" w:author="Celedon, Anna Lisa" w:date="2017-09-25T15:43:00Z">
          <w:r w:rsidR="003006A0" w:rsidDel="006F7599">
            <w:delText xml:space="preserve"> to be taken by application teams and </w:delText>
          </w:r>
        </w:del>
        <w:r w:rsidR="003006A0">
          <w:t>known issues</w:t>
        </w:r>
      </w:ins>
      <w:ins w:id="238" w:author="Celedon, Anna Lisa" w:date="2017-09-25T15:42:00Z">
        <w:r>
          <w:t>.</w:t>
        </w:r>
      </w:ins>
    </w:p>
    <w:p w14:paraId="02AB4824" w14:textId="77777777" w:rsidR="003006A0" w:rsidRPr="00BD20AA" w:rsidRDefault="003006A0">
      <w:pPr>
        <w:ind w:left="720"/>
        <w:rPr>
          <w:ins w:id="239" w:author="Dang, Lance D" w:date="2017-09-21T15:19:00Z"/>
        </w:rPr>
        <w:pPrChange w:id="240" w:author="Celedon, Anna Lisa" w:date="2017-09-29T17:51:00Z">
          <w:pPr>
            <w:pStyle w:val="NormalWeb"/>
            <w:shd w:val="clear" w:color="auto" w:fill="FFFFFF"/>
            <w:spacing w:before="0" w:beforeAutospacing="0" w:after="0" w:afterAutospacing="0"/>
          </w:pPr>
        </w:pPrChange>
      </w:pPr>
      <w:commentRangeStart w:id="241"/>
      <w:ins w:id="242" w:author="Dang, Lance D" w:date="2017-09-21T15:19:00Z">
        <w:r w:rsidRPr="001D101B">
          <w:rPr>
            <w:rPrChange w:id="243" w:author="Celedon, Anna Lisa" w:date="2017-09-29T17:53:00Z">
              <w:rPr>
                <w:rStyle w:val="Strong"/>
                <w:rFonts w:ascii="Segoe UI" w:hAnsi="Segoe UI" w:cs="Segoe UI"/>
                <w:color w:val="777777"/>
              </w:rPr>
            </w:rPrChange>
          </w:rPr>
          <w:t>Actions Required:</w:t>
        </w:r>
        <w:r w:rsidRPr="00BD20AA">
          <w:rPr>
            <w:szCs w:val="24"/>
          </w:rPr>
          <w:t> None</w:t>
        </w:r>
      </w:ins>
    </w:p>
    <w:p w14:paraId="02AB4825" w14:textId="77777777" w:rsidR="003006A0" w:rsidRPr="00BD20AA" w:rsidRDefault="003006A0">
      <w:pPr>
        <w:ind w:left="720"/>
        <w:rPr>
          <w:ins w:id="244" w:author="Dang, Lance D" w:date="2017-09-21T15:19:00Z"/>
        </w:rPr>
        <w:pPrChange w:id="245" w:author="Celedon, Anna Lisa" w:date="2017-09-29T17:51:00Z">
          <w:pPr>
            <w:pStyle w:val="NormalWeb"/>
            <w:shd w:val="clear" w:color="auto" w:fill="FFFFFF"/>
            <w:spacing w:before="0" w:beforeAutospacing="0" w:after="0" w:afterAutospacing="0"/>
          </w:pPr>
        </w:pPrChange>
      </w:pPr>
      <w:ins w:id="246" w:author="Dang, Lance D" w:date="2017-09-21T15:19:00Z">
        <w:r w:rsidRPr="001D101B">
          <w:rPr>
            <w:rPrChange w:id="247" w:author="Celedon, Anna Lisa" w:date="2017-09-29T17:53:00Z">
              <w:rPr>
                <w:rStyle w:val="Strong"/>
                <w:rFonts w:ascii="Segoe UI" w:hAnsi="Segoe UI" w:cs="Segoe UI"/>
                <w:color w:val="777777"/>
              </w:rPr>
            </w:rPrChange>
          </w:rPr>
          <w:t>Known Issues:</w:t>
        </w:r>
        <w:r w:rsidRPr="00BD20AA">
          <w:rPr>
            <w:szCs w:val="24"/>
          </w:rPr>
          <w:t> None</w:t>
        </w:r>
      </w:ins>
      <w:commentRangeEnd w:id="241"/>
      <w:ins w:id="248" w:author="Dang, Lance D" w:date="2017-10-09T14:53:00Z">
        <w:r w:rsidR="00257926">
          <w:rPr>
            <w:rStyle w:val="CommentReference"/>
          </w:rPr>
          <w:commentReference w:id="241"/>
        </w:r>
      </w:ins>
    </w:p>
    <w:p w14:paraId="02AB4826" w14:textId="6CA0D2F4" w:rsidR="003006A0" w:rsidRPr="00257926" w:rsidRDefault="003006A0">
      <w:pPr>
        <w:ind w:left="720"/>
        <w:rPr>
          <w:ins w:id="249" w:author="Dang, Lance D" w:date="2017-09-21T15:19:00Z"/>
        </w:rPr>
        <w:pPrChange w:id="250" w:author="Celedon, Anna Lisa" w:date="2017-09-29T17:51:00Z">
          <w:pPr>
            <w:pStyle w:val="NormalWeb"/>
            <w:shd w:val="clear" w:color="auto" w:fill="FFFFFF"/>
            <w:spacing w:before="0" w:beforeAutospacing="0" w:after="0" w:afterAutospacing="0"/>
          </w:pPr>
        </w:pPrChange>
      </w:pPr>
      <w:commentRangeStart w:id="251"/>
      <w:ins w:id="252" w:author="Dang, Lance D" w:date="2017-09-21T15:19:00Z">
        <w:r w:rsidRPr="001D101B">
          <w:rPr>
            <w:rPrChange w:id="253" w:author="Celedon, Anna Lisa" w:date="2017-09-29T17:53:00Z">
              <w:rPr>
                <w:rStyle w:val="Strong"/>
                <w:rFonts w:ascii="Segoe UI" w:hAnsi="Segoe UI" w:cs="Segoe UI"/>
                <w:color w:val="777777"/>
              </w:rPr>
            </w:rPrChange>
          </w:rPr>
          <w:lastRenderedPageBreak/>
          <w:t>Note</w:t>
        </w:r>
        <w:del w:id="254" w:author="Celedon, Anna Lisa" w:date="2017-09-29T17:53:00Z">
          <w:r w:rsidRPr="00BD20AA" w:rsidDel="001D101B">
            <w:rPr>
              <w:szCs w:val="24"/>
            </w:rPr>
            <w:delText> </w:delText>
          </w:r>
        </w:del>
        <w:r w:rsidRPr="00257926">
          <w:rPr>
            <w:szCs w:val="24"/>
          </w:rPr>
          <w:t>: Please do not upgrade </w:t>
        </w:r>
        <w:r w:rsidRPr="00763370">
          <w:rPr>
            <w:rStyle w:val="HTMLCode"/>
            <w:rFonts w:asciiTheme="minorHAnsi" w:eastAsiaTheme="minorHAnsi" w:hAnsiTheme="minorHAnsi" w:cs="Consolas"/>
            <w:b/>
            <w:sz w:val="24"/>
            <w:szCs w:val="24"/>
            <w:rPrChange w:id="255" w:author="Celedon, Anna Lisa" w:date="2017-09-29T18:12:00Z">
              <w:rPr>
                <w:rStyle w:val="HTMLCode"/>
                <w:rFonts w:ascii="Consolas" w:hAnsi="Consolas" w:cs="Consolas"/>
                <w:color w:val="777777"/>
              </w:rPr>
            </w:rPrChange>
          </w:rPr>
          <w:t>bnsf.platform.build</w:t>
        </w:r>
        <w:r w:rsidRPr="00257926">
          <w:rPr>
            <w:szCs w:val="24"/>
          </w:rPr>
          <w:t> </w:t>
        </w:r>
        <w:r w:rsidRPr="00BD20AA">
          <w:rPr>
            <w:szCs w:val="24"/>
          </w:rPr>
          <w:t xml:space="preserve">version to 1.3.1.RELEASE because </w:t>
        </w:r>
      </w:ins>
      <w:ins w:id="256" w:author="Dang, Lance D" w:date="2017-10-09T14:55:00Z">
        <w:r w:rsidR="00257926">
          <w:rPr>
            <w:szCs w:val="24"/>
          </w:rPr>
          <w:t>it has</w:t>
        </w:r>
      </w:ins>
      <w:ins w:id="257" w:author="Dang, Lance D" w:date="2017-09-21T15:19:00Z">
        <w:r w:rsidRPr="00BD20AA">
          <w:rPr>
            <w:szCs w:val="24"/>
          </w:rPr>
          <w:t xml:space="preserve"> not updated. You can </w:t>
        </w:r>
        <w:r w:rsidRPr="00257926">
          <w:rPr>
            <w:szCs w:val="24"/>
          </w:rPr>
          <w:t>keep using 1.3.0.RELEASE version of it.</w:t>
        </w:r>
      </w:ins>
      <w:commentRangeEnd w:id="251"/>
      <w:ins w:id="258" w:author="Dang, Lance D" w:date="2017-10-09T14:54:00Z">
        <w:r w:rsidR="00257926">
          <w:rPr>
            <w:rStyle w:val="CommentReference"/>
          </w:rPr>
          <w:commentReference w:id="251"/>
        </w:r>
      </w:ins>
    </w:p>
    <w:p w14:paraId="02AB4827" w14:textId="77777777" w:rsidR="0002758F" w:rsidRDefault="0002758F">
      <w:pPr>
        <w:rPr>
          <w:color w:val="333333"/>
          <w:szCs w:val="24"/>
        </w:rPr>
      </w:pPr>
    </w:p>
    <w:p w14:paraId="02AB4828" w14:textId="77777777" w:rsidR="003006A0" w:rsidRPr="001C2E6A" w:rsidDel="001D101B" w:rsidRDefault="003006A0">
      <w:pPr>
        <w:rPr>
          <w:ins w:id="259" w:author="Dang, Lance D" w:date="2017-09-21T15:19:00Z"/>
          <w:del w:id="260" w:author="Celedon, Anna Lisa" w:date="2017-09-29T17:53:00Z"/>
          <w:color w:val="333333"/>
        </w:rPr>
        <w:pPrChange w:id="261" w:author="Celedon, Anna Lisa" w:date="2017-09-29T17:51:00Z">
          <w:pPr>
            <w:pStyle w:val="NormalWeb"/>
            <w:shd w:val="clear" w:color="auto" w:fill="FFFFFF"/>
            <w:spacing w:before="0" w:beforeAutospacing="0"/>
          </w:pPr>
        </w:pPrChange>
      </w:pPr>
      <w:ins w:id="262" w:author="Dang, Lance D" w:date="2017-09-21T15:19:00Z">
        <w:r w:rsidRPr="001C2E6A">
          <w:rPr>
            <w:color w:val="333333"/>
            <w:szCs w:val="24"/>
          </w:rPr>
          <w:t>For further assistance, please reach out to us at </w:t>
        </w:r>
        <w:r w:rsidRPr="001C2E6A">
          <w:rPr>
            <w:color w:val="333333"/>
            <w:szCs w:val="24"/>
          </w:rPr>
          <w:fldChar w:fldCharType="begin"/>
        </w:r>
        <w:r w:rsidRPr="00C511B9">
          <w:rPr>
            <w:color w:val="333333"/>
            <w:szCs w:val="24"/>
          </w:rPr>
          <w:instrText xml:space="preserve"> HYPERLINK "mailto:TECHSVCSDLTSMContactPlatform@BNSF.com" </w:instrText>
        </w:r>
        <w:r w:rsidRPr="00C511B9">
          <w:rPr>
            <w:color w:val="333333"/>
            <w:szCs w:val="24"/>
          </w:rPr>
          <w:fldChar w:fldCharType="separate"/>
        </w:r>
        <w:r w:rsidRPr="001D101B">
          <w:rPr>
            <w:rStyle w:val="Hyperlink"/>
            <w:rFonts w:cs="Segoe UI"/>
            <w:color w:val="4078C0"/>
            <w:szCs w:val="24"/>
            <w:u w:val="none"/>
            <w:rPrChange w:id="263" w:author="Celedon, Anna Lisa" w:date="2017-09-29T17:51:00Z">
              <w:rPr>
                <w:rStyle w:val="Hyperlink"/>
                <w:rFonts w:ascii="Segoe UI" w:hAnsi="Segoe UI" w:cs="Segoe UI"/>
                <w:color w:val="4078C0"/>
                <w:u w:val="none"/>
              </w:rPr>
            </w:rPrChange>
          </w:rPr>
          <w:t>TECHSVCSDLTSMContactPlatform@BNSF.com</w:t>
        </w:r>
        <w:r w:rsidRPr="001C2E6A">
          <w:rPr>
            <w:color w:val="333333"/>
            <w:szCs w:val="24"/>
          </w:rPr>
          <w:fldChar w:fldCharType="end"/>
        </w:r>
      </w:ins>
    </w:p>
    <w:p w14:paraId="02AB4829" w14:textId="77777777" w:rsidR="003006A0" w:rsidRPr="003006A0" w:rsidDel="001D101B" w:rsidRDefault="003006A0">
      <w:pPr>
        <w:rPr>
          <w:del w:id="264" w:author="Celedon, Anna Lisa" w:date="2017-09-29T17:53:00Z"/>
          <w:rFonts w:ascii="Segoe UI" w:eastAsia="Times New Roman" w:hAnsi="Segoe UI" w:cs="Segoe UI"/>
          <w:color w:val="333333"/>
          <w:szCs w:val="24"/>
          <w:rPrChange w:id="265" w:author="Dang, Lance D" w:date="2017-09-21T15:18:00Z">
            <w:rPr>
              <w:del w:id="266" w:author="Celedon, Anna Lisa" w:date="2017-09-29T17:53:00Z"/>
            </w:rPr>
          </w:rPrChange>
        </w:rPr>
        <w:pPrChange w:id="267" w:author="Celedon, Anna Lisa" w:date="2017-09-29T17:53:00Z">
          <w:pPr>
            <w:pStyle w:val="ListParagraph"/>
            <w:numPr>
              <w:numId w:val="2"/>
            </w:numPr>
            <w:shd w:val="clear" w:color="auto" w:fill="FFFFFF"/>
            <w:spacing w:before="100" w:beforeAutospacing="1" w:after="100" w:afterAutospacing="1" w:line="240" w:lineRule="auto"/>
            <w:ind w:hanging="360"/>
          </w:pPr>
        </w:pPrChange>
      </w:pPr>
    </w:p>
    <w:p w14:paraId="02AB482A" w14:textId="77777777" w:rsidR="007A2BDD" w:rsidRDefault="00C511B9">
      <w:pPr>
        <w:rPr>
          <w:ins w:id="268" w:author="Celedon, Anna Lisa" w:date="2017-09-21T14:49:00Z"/>
        </w:rPr>
      </w:pPr>
    </w:p>
    <w:p w14:paraId="02AB482B" w14:textId="77777777" w:rsidR="0002758F" w:rsidRDefault="0002758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2AB482C" w14:textId="77777777" w:rsidR="0002758F" w:rsidRPr="0002758F" w:rsidRDefault="0002758F" w:rsidP="0002758F">
      <w:pPr>
        <w:pStyle w:val="Heading1"/>
        <w:rPr>
          <w:rFonts w:eastAsia="Times New Roman"/>
          <w:color w:val="C00000"/>
        </w:rPr>
      </w:pPr>
      <w:r>
        <w:rPr>
          <w:rFonts w:eastAsia="Times New Roman"/>
          <w:color w:val="C00000"/>
        </w:rPr>
        <w:lastRenderedPageBreak/>
        <w:t xml:space="preserve">(Lance: </w:t>
      </w:r>
      <w:r w:rsidRPr="0002758F">
        <w:rPr>
          <w:rFonts w:eastAsia="Times New Roman"/>
          <w:color w:val="C00000"/>
        </w:rPr>
        <w:t>This sectio</w:t>
      </w:r>
      <w:r>
        <w:rPr>
          <w:rFonts w:eastAsia="Times New Roman"/>
          <w:color w:val="C00000"/>
        </w:rPr>
        <w:t>n is actually a link to the FAQ link in bullet 2 in the Feature section above.)</w:t>
      </w:r>
    </w:p>
    <w:p w14:paraId="02AB482D" w14:textId="77777777" w:rsidR="00710F9F" w:rsidRPr="00710F9F" w:rsidRDefault="00710F9F">
      <w:pPr>
        <w:pStyle w:val="Heading1"/>
        <w:rPr>
          <w:rFonts w:eastAsia="Times New Roman"/>
        </w:rPr>
        <w:pPrChange w:id="269" w:author="Celedon, Anna Lisa" w:date="2017-09-29T17:53:00Z">
          <w:pPr>
            <w:shd w:val="clear" w:color="auto" w:fill="FFFFFF"/>
            <w:spacing w:before="360" w:after="240" w:line="240" w:lineRule="auto"/>
            <w:outlineLvl w:val="2"/>
          </w:pPr>
        </w:pPrChange>
      </w:pPr>
      <w:r w:rsidRPr="00710F9F">
        <w:rPr>
          <w:rFonts w:eastAsia="Times New Roman"/>
        </w:rPr>
        <w:t>How do I configure my pipeline to support HTTPS?</w:t>
      </w:r>
    </w:p>
    <w:p w14:paraId="02AB482E" w14:textId="77777777" w:rsidR="00710F9F" w:rsidRDefault="00710F9F">
      <w:pPr>
        <w:rPr>
          <w:ins w:id="270" w:author="Celedon, Anna Lisa" w:date="2017-09-21T14:53:00Z"/>
        </w:rPr>
        <w:pPrChange w:id="271" w:author="Celedon, Anna Lisa" w:date="2017-09-29T17:54:00Z">
          <w:pPr>
            <w:shd w:val="clear" w:color="auto" w:fill="FFFFFF"/>
            <w:spacing w:after="240" w:line="240" w:lineRule="auto"/>
          </w:pPr>
        </w:pPrChange>
      </w:pPr>
      <w:ins w:id="272" w:author="Celedon, Anna Lisa" w:date="2017-09-21T14:50:00Z">
        <w:r>
          <w:t xml:space="preserve">To configure your </w:t>
        </w:r>
      </w:ins>
      <w:del w:id="273" w:author="Celedon, Anna Lisa" w:date="2017-09-21T14:50:00Z">
        <w:r w:rsidRPr="00710F9F" w:rsidDel="00710F9F">
          <w:delText xml:space="preserve">The </w:delText>
        </w:r>
      </w:del>
      <w:r w:rsidRPr="00710F9F">
        <w:t xml:space="preserve">pipeline </w:t>
      </w:r>
      <w:del w:id="274" w:author="Celedon, Anna Lisa" w:date="2017-09-21T14:51:00Z">
        <w:r w:rsidRPr="00710F9F" w:rsidDel="00710F9F">
          <w:delText xml:space="preserve">is going </w:delText>
        </w:r>
      </w:del>
      <w:r w:rsidRPr="00710F9F">
        <w:t>to support</w:t>
      </w:r>
      <w:ins w:id="275" w:author="Celedon, Anna Lisa" w:date="2017-09-21T14:51:00Z">
        <w:r>
          <w:t xml:space="preserve"> the</w:t>
        </w:r>
      </w:ins>
      <w:r w:rsidRPr="00710F9F">
        <w:t xml:space="preserve"> </w:t>
      </w:r>
      <w:r w:rsidRPr="001D101B">
        <w:rPr>
          <w:rPrChange w:id="276" w:author="Celedon, Anna Lisa" w:date="2017-09-29T17:53:00Z">
            <w:rPr>
              <w:rFonts w:ascii="Segoe UI" w:eastAsia="Times New Roman" w:hAnsi="Segoe UI" w:cs="Segoe UI"/>
              <w:color w:val="333333"/>
              <w:szCs w:val="24"/>
            </w:rPr>
          </w:rPrChange>
        </w:rPr>
        <w:t>HTTPS</w:t>
      </w:r>
      <w:r w:rsidRPr="00710F9F">
        <w:t xml:space="preserve"> protocol</w:t>
      </w:r>
      <w:ins w:id="277" w:author="Celedon, Anna Lisa" w:date="2017-09-21T14:51:00Z">
        <w:r>
          <w:t>,</w:t>
        </w:r>
      </w:ins>
      <w:r w:rsidRPr="00710F9F">
        <w:t xml:space="preserve"> </w:t>
      </w:r>
      <w:del w:id="278" w:author="Celedon, Anna Lisa" w:date="2017-09-21T14:52:00Z">
        <w:r w:rsidRPr="00710F9F" w:rsidDel="00710F9F">
          <w:delText xml:space="preserve">for deployment status verification, and also for running integration tests. To enable it for the pipeline, </w:delText>
        </w:r>
      </w:del>
      <w:r w:rsidRPr="00710F9F">
        <w:t>update the config.yml file</w:t>
      </w:r>
      <w:ins w:id="279" w:author="Celedon, Anna Lisa" w:date="2017-09-21T14:52:00Z">
        <w:r>
          <w:t xml:space="preserve"> by using a </w:t>
        </w:r>
      </w:ins>
      <w:r w:rsidRPr="00710F9F">
        <w:t xml:space="preserve"> </w:t>
      </w:r>
      <w:del w:id="280" w:author="Celedon, Anna Lisa" w:date="2017-09-21T14:52:00Z">
        <w:r w:rsidRPr="00710F9F" w:rsidDel="00710F9F">
          <w:delText xml:space="preserve">with a </w:delText>
        </w:r>
      </w:del>
      <w:r w:rsidRPr="00710F9F">
        <w:t>key</w:t>
      </w:r>
      <w:ins w:id="281" w:author="Celedon, Anna Lisa" w:date="2017-09-21T14:52:00Z">
        <w:r>
          <w:t>-value pair (KVP) with the HTTPS</w:t>
        </w:r>
      </w:ins>
      <w:r w:rsidRPr="00710F9F">
        <w:t> </w:t>
      </w:r>
      <w:r w:rsidRPr="00710F9F">
        <w:rPr>
          <w:i/>
          <w:iCs/>
        </w:rPr>
        <w:t>protocol</w:t>
      </w:r>
      <w:del w:id="282" w:author="Celedon, Anna Lisa" w:date="2017-09-21T14:53:00Z">
        <w:r w:rsidRPr="00710F9F" w:rsidDel="00710F9F">
          <w:delText> and value of </w:delText>
        </w:r>
        <w:r w:rsidRPr="00710F9F" w:rsidDel="00710F9F">
          <w:rPr>
            <w:i/>
            <w:iCs/>
          </w:rPr>
          <w:delText>https</w:delText>
        </w:r>
      </w:del>
      <w:r w:rsidRPr="00710F9F">
        <w:t>.</w:t>
      </w:r>
      <w:ins w:id="283" w:author="Celedon, Anna Lisa" w:date="2017-09-21T14:53:00Z">
        <w:r>
          <w:t xml:space="preserve"> See below:</w:t>
        </w:r>
      </w:ins>
    </w:p>
    <w:p w14:paraId="02AB482F" w14:textId="77777777" w:rsidR="00710F9F" w:rsidRPr="00710F9F" w:rsidRDefault="00710F9F">
      <w:pPr>
        <w:spacing w:after="0" w:line="240" w:lineRule="auto"/>
        <w:pPrChange w:id="284" w:author="Celedon, Anna Lisa" w:date="2017-09-29T17:55:00Z">
          <w:pPr>
            <w:ind w:left="1440"/>
          </w:pPr>
        </w:pPrChange>
      </w:pPr>
      <w:r w:rsidRPr="00710F9F">
        <w:t>Bnsf:</w:t>
      </w:r>
    </w:p>
    <w:p w14:paraId="02AB4830" w14:textId="77777777" w:rsidR="00710F9F" w:rsidRPr="00710F9F" w:rsidRDefault="00710F9F">
      <w:pPr>
        <w:spacing w:after="0" w:line="240" w:lineRule="auto"/>
        <w:pPrChange w:id="285" w:author="Celedon, Anna Lisa" w:date="2017-09-29T17:55:00Z">
          <w:pPr>
            <w:ind w:left="1440"/>
          </w:pPr>
        </w:pPrChange>
      </w:pPr>
      <w:r w:rsidRPr="00710F9F">
        <w:t>                Virtual-machine:</w:t>
      </w:r>
    </w:p>
    <w:p w14:paraId="02AB4831" w14:textId="77777777" w:rsidR="00710F9F" w:rsidRPr="00710F9F" w:rsidRDefault="00710F9F">
      <w:pPr>
        <w:spacing w:after="0" w:line="240" w:lineRule="auto"/>
        <w:pPrChange w:id="286" w:author="Celedon, Anna Lisa" w:date="2017-09-29T17:55:00Z">
          <w:pPr>
            <w:ind w:left="1440"/>
          </w:pPr>
        </w:pPrChange>
      </w:pPr>
      <w:r w:rsidRPr="00710F9F">
        <w:t>                                &lt;profile-name&gt;:</w:t>
      </w:r>
    </w:p>
    <w:p w14:paraId="02AB4832" w14:textId="77777777" w:rsidR="00710F9F" w:rsidRPr="00710F9F" w:rsidRDefault="00710F9F">
      <w:pPr>
        <w:spacing w:after="0" w:line="240" w:lineRule="auto"/>
        <w:pPrChange w:id="287" w:author="Celedon, Anna Lisa" w:date="2017-09-29T17:55:00Z">
          <w:pPr>
            <w:ind w:left="1440"/>
          </w:pPr>
        </w:pPrChange>
      </w:pPr>
      <w:r w:rsidRPr="00710F9F">
        <w:t>                                                Applications:</w:t>
      </w:r>
    </w:p>
    <w:p w14:paraId="02AB4833" w14:textId="77777777" w:rsidR="00710F9F" w:rsidRPr="00710F9F" w:rsidRDefault="00710F9F">
      <w:pPr>
        <w:spacing w:after="0" w:line="240" w:lineRule="auto"/>
        <w:pPrChange w:id="288" w:author="Celedon, Anna Lisa" w:date="2017-09-29T17:55:00Z">
          <w:pPr>
            <w:ind w:left="1440"/>
          </w:pPr>
        </w:pPrChange>
      </w:pPr>
      <w:r w:rsidRPr="00710F9F">
        <w:t>                                                                &lt;application-name&gt;:</w:t>
      </w:r>
    </w:p>
    <w:p w14:paraId="02AB4834" w14:textId="77777777" w:rsidR="00710F9F" w:rsidRDefault="00710F9F">
      <w:pPr>
        <w:spacing w:after="0" w:line="240" w:lineRule="auto"/>
        <w:ind w:firstLine="720"/>
        <w:rPr>
          <w:ins w:id="289" w:author="Celedon, Anna Lisa" w:date="2017-09-21T14:54:00Z"/>
        </w:rPr>
        <w:pPrChange w:id="290" w:author="Celedon, Anna Lisa" w:date="2017-09-29T17:55:00Z">
          <w:pPr>
            <w:ind w:left="1440" w:firstLine="720"/>
          </w:pPr>
        </w:pPrChange>
      </w:pPr>
      <w:r w:rsidRPr="00710F9F">
        <w:t>                                                                Protocol: “https”</w:t>
      </w:r>
    </w:p>
    <w:p w14:paraId="02AB4835" w14:textId="77777777" w:rsidR="00710F9F" w:rsidRDefault="00710F9F">
      <w:pPr>
        <w:rPr>
          <w:ins w:id="291" w:author="Celedon, Anna Lisa" w:date="2017-09-21T14:55:00Z"/>
        </w:rPr>
        <w:pPrChange w:id="292" w:author="Celedon, Anna Lisa" w:date="2017-09-21T14:54:00Z">
          <w:pPr>
            <w:ind w:left="1440" w:firstLine="720"/>
          </w:pPr>
        </w:pPrChange>
      </w:pPr>
    </w:p>
    <w:p w14:paraId="02AB4836" w14:textId="0F2641B4" w:rsidR="00913FB6" w:rsidRDefault="00913FB6">
      <w:pPr>
        <w:rPr>
          <w:ins w:id="293" w:author="Celedon, Anna Lisa" w:date="2017-09-29T18:03:00Z"/>
        </w:rPr>
        <w:pPrChange w:id="294" w:author="Celedon, Anna Lisa" w:date="2017-09-29T17:55:00Z">
          <w:pPr>
            <w:shd w:val="clear" w:color="auto" w:fill="FFFFFF"/>
            <w:spacing w:after="240" w:line="240" w:lineRule="auto"/>
          </w:pPr>
        </w:pPrChange>
      </w:pPr>
      <w:r w:rsidRPr="00913FB6">
        <w:t xml:space="preserve">If this </w:t>
      </w:r>
      <w:del w:id="295" w:author="Celedon, Anna Lisa" w:date="2017-10-11T11:00:00Z">
        <w:r w:rsidRPr="00913FB6" w:rsidDel="00C511B9">
          <w:delText>key-value pair</w:delText>
        </w:r>
      </w:del>
      <w:ins w:id="296" w:author="Celedon, Anna Lisa" w:date="2017-10-11T11:00:00Z">
        <w:r w:rsidR="00C511B9">
          <w:t>KVP</w:t>
        </w:r>
      </w:ins>
      <w:r w:rsidRPr="00913FB6">
        <w:t xml:space="preserve"> is not specified, then the verification will default to http. Ensure that you have completed all other configurations required for communicating with the app using </w:t>
      </w:r>
      <w:ins w:id="297" w:author="Celedon, Anna Lisa" w:date="2017-09-29T18:00:00Z">
        <w:r w:rsidR="003505D8">
          <w:t>Secure Socket Layer (</w:t>
        </w:r>
        <w:r w:rsidR="003505D8" w:rsidRPr="00BD20AA">
          <w:rPr>
            <w:bCs/>
            <w:rPrChange w:id="298" w:author="Celedon, Anna Lisa" w:date="2017-09-29T18:06:00Z">
              <w:rPr>
                <w:b/>
                <w:bCs/>
              </w:rPr>
            </w:rPrChange>
          </w:rPr>
          <w:t>SSL</w:t>
        </w:r>
        <w:r w:rsidR="003505D8">
          <w:t>)</w:t>
        </w:r>
      </w:ins>
      <w:del w:id="299" w:author="Celedon, Anna Lisa" w:date="2017-09-29T18:00:00Z">
        <w:r w:rsidRPr="00913FB6" w:rsidDel="003505D8">
          <w:delText>SSL</w:delText>
        </w:r>
      </w:del>
      <w:r w:rsidRPr="00913FB6">
        <w:t>.</w:t>
      </w:r>
    </w:p>
    <w:p w14:paraId="02AB4837" w14:textId="77777777" w:rsidR="003505D8" w:rsidRPr="003505D8" w:rsidRDefault="003505D8">
      <w:pPr>
        <w:pStyle w:val="ListParagraph"/>
        <w:numPr>
          <w:ilvl w:val="0"/>
          <w:numId w:val="14"/>
        </w:numPr>
        <w:spacing w:line="276" w:lineRule="auto"/>
        <w:rPr>
          <w:ins w:id="300" w:author="Celedon, Anna Lisa" w:date="2017-09-29T18:03:00Z"/>
          <w:rFonts w:eastAsia="Times New Roman" w:cs="Segoe UI"/>
          <w:szCs w:val="24"/>
          <w:rPrChange w:id="301" w:author="Celedon, Anna Lisa" w:date="2017-09-29T18:04:00Z">
            <w:rPr>
              <w:ins w:id="302" w:author="Celedon, Anna Lisa" w:date="2017-09-29T18:03:00Z"/>
              <w:rFonts w:eastAsia="Times New Roman" w:cs="Segoe UI"/>
              <w:color w:val="4078C0"/>
              <w:szCs w:val="24"/>
            </w:rPr>
          </w:rPrChange>
        </w:rPr>
        <w:pPrChange w:id="303" w:author="Celedon, Anna Lisa" w:date="2017-09-29T18:04:00Z">
          <w:pPr>
            <w:shd w:val="clear" w:color="auto" w:fill="FFFFFF"/>
            <w:spacing w:after="240" w:line="240" w:lineRule="auto"/>
          </w:pPr>
        </w:pPrChange>
      </w:pPr>
      <w:ins w:id="304" w:author="Celedon, Anna Lisa" w:date="2017-09-29T18:03:00Z">
        <w:r w:rsidRPr="00BD20AA">
          <w:t xml:space="preserve">For details on requesting and setting up certificates, </w:t>
        </w:r>
        <w:r w:rsidRPr="003505D8">
          <w:t xml:space="preserve">refer </w:t>
        </w:r>
        <w:r w:rsidRPr="003505D8">
          <w:rPr>
            <w:color w:val="2E74B5" w:themeColor="accent1" w:themeShade="BF"/>
            <w:rPrChange w:id="305" w:author="Celedon, Anna Lisa" w:date="2017-09-29T18:05:00Z">
              <w:rPr/>
            </w:rPrChange>
          </w:rPr>
          <w:fldChar w:fldCharType="begin"/>
        </w:r>
        <w:r w:rsidRPr="003505D8">
          <w:rPr>
            <w:color w:val="2E74B5" w:themeColor="accent1" w:themeShade="BF"/>
            <w:rPrChange w:id="306" w:author="Celedon, Anna Lisa" w:date="2017-09-29T18:05:00Z">
              <w:rPr/>
            </w:rPrChange>
          </w:rPr>
          <w:instrText xml:space="preserve"> HYPERLINK "http://depot.bnsf.com/team/BNSFAppSec/Shared%20Documents/Security%20Solution%20Patterns%20for%20Application%20Linkages/ApplicationLinkageDocumentation/index.html?InstructionSet=Tomcat&amp;Responsibility=Server&amp;Category=Application" </w:instrText>
        </w:r>
        <w:r w:rsidRPr="003505D8">
          <w:rPr>
            <w:color w:val="2E74B5" w:themeColor="accent1" w:themeShade="BF"/>
            <w:rPrChange w:id="307" w:author="Celedon, Anna Lisa" w:date="2017-09-29T18:05:00Z">
              <w:rPr>
                <w:rFonts w:eastAsia="Times New Roman" w:cs="Segoe UI"/>
                <w:color w:val="4078C0"/>
                <w:szCs w:val="24"/>
              </w:rPr>
            </w:rPrChange>
          </w:rPr>
          <w:fldChar w:fldCharType="separate"/>
        </w:r>
        <w:r w:rsidRPr="003505D8">
          <w:rPr>
            <w:rFonts w:eastAsia="Times New Roman" w:cs="Segoe UI"/>
            <w:color w:val="2E74B5" w:themeColor="accent1" w:themeShade="BF"/>
            <w:szCs w:val="24"/>
            <w:rPrChange w:id="308" w:author="Celedon, Anna Lisa" w:date="2017-09-29T18:05:00Z">
              <w:rPr>
                <w:rFonts w:eastAsia="Times New Roman" w:cs="Segoe UI"/>
                <w:color w:val="4078C0"/>
                <w:szCs w:val="24"/>
              </w:rPr>
            </w:rPrChange>
          </w:rPr>
          <w:t>here</w:t>
        </w:r>
        <w:r w:rsidRPr="003505D8">
          <w:rPr>
            <w:rFonts w:eastAsia="Times New Roman" w:cs="Segoe UI"/>
            <w:color w:val="2E74B5" w:themeColor="accent1" w:themeShade="BF"/>
            <w:szCs w:val="24"/>
            <w:rPrChange w:id="309" w:author="Celedon, Anna Lisa" w:date="2017-09-29T18:05:00Z">
              <w:rPr>
                <w:rFonts w:eastAsia="Times New Roman" w:cs="Segoe UI"/>
                <w:color w:val="4078C0"/>
                <w:szCs w:val="24"/>
              </w:rPr>
            </w:rPrChange>
          </w:rPr>
          <w:fldChar w:fldCharType="end"/>
        </w:r>
      </w:ins>
      <w:ins w:id="310" w:author="Celedon, Anna Lisa" w:date="2017-09-29T18:05:00Z">
        <w:r>
          <w:t>.</w:t>
        </w:r>
      </w:ins>
    </w:p>
    <w:p w14:paraId="02AB4838" w14:textId="77777777" w:rsidR="003505D8" w:rsidRPr="00BD20AA" w:rsidRDefault="003505D8">
      <w:pPr>
        <w:pStyle w:val="ListParagraph"/>
        <w:numPr>
          <w:ilvl w:val="0"/>
          <w:numId w:val="14"/>
        </w:numPr>
        <w:spacing w:line="276" w:lineRule="auto"/>
        <w:pPrChange w:id="311" w:author="Celedon, Anna Lisa" w:date="2017-09-29T18:04:00Z">
          <w:pPr>
            <w:shd w:val="clear" w:color="auto" w:fill="FFFFFF"/>
            <w:spacing w:after="240" w:line="240" w:lineRule="auto"/>
          </w:pPr>
        </w:pPrChange>
      </w:pPr>
      <w:ins w:id="312" w:author="Celedon, Anna Lisa" w:date="2017-09-29T18:03:00Z">
        <w:r w:rsidRPr="00BD20AA">
          <w:t xml:space="preserve">For best practices on using the certificates and </w:t>
        </w:r>
        <w:r w:rsidRPr="003505D8">
          <w:t xml:space="preserve">providing connection details, </w:t>
        </w:r>
      </w:ins>
      <w:ins w:id="313" w:author="Celedon, Anna Lisa" w:date="2017-09-29T18:04:00Z">
        <w:r w:rsidRPr="003505D8">
          <w:rPr>
            <w:rFonts w:eastAsia="Times New Roman" w:cs="Segoe UI"/>
            <w:szCs w:val="24"/>
            <w:rPrChange w:id="314" w:author="Celedon, Anna Lisa" w:date="2017-09-29T18:04:00Z">
              <w:rPr>
                <w:rFonts w:eastAsia="Times New Roman" w:cs="Segoe UI"/>
                <w:color w:val="333333"/>
                <w:szCs w:val="24"/>
              </w:rPr>
            </w:rPrChange>
          </w:rPr>
          <w:t>refer </w:t>
        </w:r>
        <w:r w:rsidRPr="003505D8">
          <w:rPr>
            <w:color w:val="2E74B5" w:themeColor="accent1" w:themeShade="BF"/>
            <w:rPrChange w:id="315" w:author="Celedon, Anna Lisa" w:date="2017-09-29T18:05:00Z">
              <w:rPr/>
            </w:rPrChange>
          </w:rPr>
          <w:fldChar w:fldCharType="begin"/>
        </w:r>
        <w:r w:rsidRPr="003505D8">
          <w:rPr>
            <w:color w:val="2E74B5" w:themeColor="accent1" w:themeShade="BF"/>
            <w:rPrChange w:id="316" w:author="Celedon, Anna Lisa" w:date="2017-09-29T18:05:00Z">
              <w:rPr/>
            </w:rPrChange>
          </w:rPr>
          <w:instrText xml:space="preserve"> HYPERLINK "http://depot.bnsf.com/team/BNSFAppSec/Shared%20Documents/Standards%20and%20Practices/Credentials%20Storage%20Standards.docx" </w:instrText>
        </w:r>
        <w:r w:rsidRPr="003505D8">
          <w:rPr>
            <w:color w:val="2E74B5" w:themeColor="accent1" w:themeShade="BF"/>
            <w:rPrChange w:id="317" w:author="Celedon, Anna Lisa" w:date="2017-09-29T18:05:00Z">
              <w:rPr>
                <w:rFonts w:eastAsia="Times New Roman" w:cs="Segoe UI"/>
                <w:color w:val="4078C0"/>
                <w:szCs w:val="24"/>
              </w:rPr>
            </w:rPrChange>
          </w:rPr>
          <w:fldChar w:fldCharType="separate"/>
        </w:r>
        <w:r w:rsidRPr="003505D8">
          <w:rPr>
            <w:rFonts w:eastAsia="Times New Roman" w:cs="Segoe UI"/>
            <w:color w:val="2E74B5" w:themeColor="accent1" w:themeShade="BF"/>
            <w:szCs w:val="24"/>
            <w:rPrChange w:id="318" w:author="Celedon, Anna Lisa" w:date="2017-09-29T18:05:00Z">
              <w:rPr>
                <w:rFonts w:eastAsia="Times New Roman" w:cs="Segoe UI"/>
                <w:color w:val="4078C0"/>
                <w:szCs w:val="24"/>
              </w:rPr>
            </w:rPrChange>
          </w:rPr>
          <w:t>here</w:t>
        </w:r>
        <w:r w:rsidRPr="003505D8">
          <w:rPr>
            <w:rFonts w:eastAsia="Times New Roman" w:cs="Segoe UI"/>
            <w:color w:val="2E74B5" w:themeColor="accent1" w:themeShade="BF"/>
            <w:szCs w:val="24"/>
            <w:rPrChange w:id="319" w:author="Celedon, Anna Lisa" w:date="2017-09-29T18:05:00Z">
              <w:rPr>
                <w:rFonts w:eastAsia="Times New Roman" w:cs="Segoe UI"/>
                <w:color w:val="4078C0"/>
                <w:szCs w:val="24"/>
              </w:rPr>
            </w:rPrChange>
          </w:rPr>
          <w:fldChar w:fldCharType="end"/>
        </w:r>
      </w:ins>
      <w:ins w:id="320" w:author="Celedon, Anna Lisa" w:date="2017-09-29T18:05:00Z">
        <w:r>
          <w:t>.</w:t>
        </w:r>
      </w:ins>
    </w:p>
    <w:p w14:paraId="02AB4839" w14:textId="77777777" w:rsidR="00913FB6" w:rsidRPr="003505D8" w:rsidDel="003505D8" w:rsidRDefault="00913FB6">
      <w:pPr>
        <w:pStyle w:val="ListParagraph"/>
        <w:numPr>
          <w:ilvl w:val="0"/>
          <w:numId w:val="13"/>
        </w:numPr>
        <w:spacing w:after="0" w:line="276" w:lineRule="auto"/>
        <w:rPr>
          <w:del w:id="321" w:author="Celedon, Anna Lisa" w:date="2017-09-29T18:03:00Z"/>
          <w:rFonts w:eastAsia="Times New Roman" w:cs="Segoe UI"/>
          <w:color w:val="333333"/>
          <w:szCs w:val="24"/>
          <w:rPrChange w:id="322" w:author="Celedon, Anna Lisa" w:date="2017-09-29T18:01:00Z">
            <w:rPr>
              <w:del w:id="323" w:author="Celedon, Anna Lisa" w:date="2017-09-29T18:03:00Z"/>
              <w:rFonts w:ascii="Segoe UI" w:eastAsia="Times New Roman" w:hAnsi="Segoe UI" w:cs="Segoe UI"/>
              <w:color w:val="333333"/>
              <w:szCs w:val="24"/>
            </w:rPr>
          </w:rPrChange>
        </w:rPr>
        <w:pPrChange w:id="324" w:author="Celedon, Anna Lisa" w:date="2017-09-29T18:02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325" w:author="Celedon, Anna Lisa" w:date="2017-09-29T18:03:00Z">
        <w:r w:rsidRPr="003505D8" w:rsidDel="003505D8">
          <w:rPr>
            <w:rFonts w:eastAsia="Times New Roman" w:cs="Segoe UI"/>
            <w:color w:val="333333"/>
            <w:szCs w:val="24"/>
            <w:rPrChange w:id="326" w:author="Celedon, Anna Lisa" w:date="2017-09-29T18:01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For details on requesting and setting up certs, refer </w:delText>
        </w:r>
        <w:r w:rsidR="00EE10B9" w:rsidRPr="003505D8" w:rsidDel="003505D8">
          <w:fldChar w:fldCharType="begin"/>
        </w:r>
        <w:r w:rsidR="00EE10B9" w:rsidRPr="003505D8" w:rsidDel="003505D8">
          <w:delInstrText xml:space="preserve"> HYPERLINK "http://depot.bnsf.com/team/BNSFAppSec/Shared%20Documents/Security%20Solution%20Patterns%20for%20Application%20Linkages/ApplicationLinkageDocumentation/index.html?InstructionSet=Tomcat&amp;Responsibility=Server&amp;Category=Application" </w:delInstrText>
        </w:r>
        <w:r w:rsidR="00EE10B9" w:rsidRPr="003505D8" w:rsidDel="003505D8">
          <w:rPr>
            <w:rPrChange w:id="327" w:author="Celedon, Anna Lisa" w:date="2017-09-29T18:01:00Z">
              <w:rPr>
                <w:rFonts w:ascii="Segoe UI" w:eastAsia="Times New Roman" w:hAnsi="Segoe UI" w:cs="Segoe UI"/>
                <w:color w:val="4078C0"/>
                <w:szCs w:val="24"/>
              </w:rPr>
            </w:rPrChange>
          </w:rPr>
          <w:fldChar w:fldCharType="separate"/>
        </w:r>
        <w:r w:rsidRPr="003505D8" w:rsidDel="003505D8">
          <w:rPr>
            <w:rFonts w:eastAsia="Times New Roman" w:cs="Segoe UI"/>
            <w:color w:val="4078C0"/>
            <w:szCs w:val="24"/>
            <w:rPrChange w:id="328" w:author="Celedon, Anna Lisa" w:date="2017-09-29T18:01:00Z">
              <w:rPr>
                <w:rFonts w:ascii="Segoe UI" w:eastAsia="Times New Roman" w:hAnsi="Segoe UI" w:cs="Segoe UI"/>
                <w:color w:val="4078C0"/>
                <w:szCs w:val="24"/>
              </w:rPr>
            </w:rPrChange>
          </w:rPr>
          <w:delText>here</w:delText>
        </w:r>
        <w:r w:rsidR="00EE10B9" w:rsidRPr="003505D8" w:rsidDel="003505D8">
          <w:rPr>
            <w:rFonts w:eastAsia="Times New Roman" w:cs="Segoe UI"/>
            <w:color w:val="4078C0"/>
            <w:szCs w:val="24"/>
            <w:rPrChange w:id="329" w:author="Celedon, Anna Lisa" w:date="2017-09-29T18:01:00Z">
              <w:rPr>
                <w:rFonts w:ascii="Segoe UI" w:eastAsia="Times New Roman" w:hAnsi="Segoe UI" w:cs="Segoe UI"/>
                <w:color w:val="4078C0"/>
                <w:szCs w:val="24"/>
              </w:rPr>
            </w:rPrChange>
          </w:rPr>
          <w:fldChar w:fldCharType="end"/>
        </w:r>
      </w:del>
    </w:p>
    <w:p w14:paraId="02AB483A" w14:textId="77777777" w:rsidR="00913FB6" w:rsidRPr="003505D8" w:rsidDel="003505D8" w:rsidRDefault="00913FB6">
      <w:pPr>
        <w:pStyle w:val="ListParagraph"/>
        <w:numPr>
          <w:ilvl w:val="0"/>
          <w:numId w:val="13"/>
        </w:numPr>
        <w:spacing w:after="0" w:line="276" w:lineRule="auto"/>
        <w:rPr>
          <w:del w:id="330" w:author="Celedon, Anna Lisa" w:date="2017-09-29T18:04:00Z"/>
          <w:rFonts w:eastAsia="Times New Roman" w:cs="Segoe UI"/>
          <w:color w:val="333333"/>
          <w:szCs w:val="24"/>
          <w:rPrChange w:id="331" w:author="Celedon, Anna Lisa" w:date="2017-09-29T18:01:00Z">
            <w:rPr>
              <w:del w:id="332" w:author="Celedon, Anna Lisa" w:date="2017-09-29T18:04:00Z"/>
              <w:rFonts w:ascii="Segoe UI" w:eastAsia="Times New Roman" w:hAnsi="Segoe UI" w:cs="Segoe UI"/>
              <w:color w:val="333333"/>
              <w:szCs w:val="24"/>
            </w:rPr>
          </w:rPrChange>
        </w:rPr>
        <w:pPrChange w:id="333" w:author="Celedon, Anna Lisa" w:date="2017-09-29T18:02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60" w:after="100" w:afterAutospacing="1" w:line="240" w:lineRule="auto"/>
            <w:ind w:left="720" w:hanging="360"/>
          </w:pPr>
        </w:pPrChange>
      </w:pPr>
      <w:del w:id="334" w:author="Celedon, Anna Lisa" w:date="2017-09-29T18:04:00Z">
        <w:r w:rsidRPr="003505D8" w:rsidDel="003505D8">
          <w:rPr>
            <w:rFonts w:eastAsia="Times New Roman" w:cs="Segoe UI"/>
            <w:color w:val="333333"/>
            <w:szCs w:val="24"/>
            <w:rPrChange w:id="335" w:author="Celedon, Anna Lisa" w:date="2017-09-29T18:01:00Z">
              <w:rPr>
                <w:rFonts w:ascii="Segoe UI" w:eastAsia="Times New Roman" w:hAnsi="Segoe UI" w:cs="Segoe UI"/>
                <w:color w:val="333333"/>
                <w:szCs w:val="24"/>
              </w:rPr>
            </w:rPrChange>
          </w:rPr>
          <w:delText>For best practices on using the certs and providing connection details, refer </w:delText>
        </w:r>
        <w:r w:rsidR="00EE10B9" w:rsidRPr="003505D8" w:rsidDel="003505D8">
          <w:fldChar w:fldCharType="begin"/>
        </w:r>
        <w:r w:rsidR="00EE10B9" w:rsidRPr="003505D8" w:rsidDel="003505D8">
          <w:delInstrText xml:space="preserve"> HYPERLINK "http://depot.bnsf.com/team/BNSFAppSec/Shared%20Documents/Standards%20and%20Practices/Credentials%20Storage%20Standards.docx" </w:delInstrText>
        </w:r>
        <w:r w:rsidR="00EE10B9" w:rsidRPr="003505D8" w:rsidDel="003505D8">
          <w:rPr>
            <w:rPrChange w:id="336" w:author="Celedon, Anna Lisa" w:date="2017-09-29T18:01:00Z">
              <w:rPr>
                <w:rFonts w:ascii="Segoe UI" w:eastAsia="Times New Roman" w:hAnsi="Segoe UI" w:cs="Segoe UI"/>
                <w:color w:val="4078C0"/>
                <w:szCs w:val="24"/>
              </w:rPr>
            </w:rPrChange>
          </w:rPr>
          <w:fldChar w:fldCharType="separate"/>
        </w:r>
        <w:r w:rsidRPr="003505D8" w:rsidDel="003505D8">
          <w:rPr>
            <w:rFonts w:eastAsia="Times New Roman" w:cs="Segoe UI"/>
            <w:color w:val="4078C0"/>
            <w:szCs w:val="24"/>
            <w:rPrChange w:id="337" w:author="Celedon, Anna Lisa" w:date="2017-09-29T18:01:00Z">
              <w:rPr>
                <w:rFonts w:ascii="Segoe UI" w:eastAsia="Times New Roman" w:hAnsi="Segoe UI" w:cs="Segoe UI"/>
                <w:color w:val="4078C0"/>
                <w:szCs w:val="24"/>
              </w:rPr>
            </w:rPrChange>
          </w:rPr>
          <w:delText>here</w:delText>
        </w:r>
        <w:r w:rsidR="00EE10B9" w:rsidRPr="003505D8" w:rsidDel="003505D8">
          <w:rPr>
            <w:rFonts w:eastAsia="Times New Roman" w:cs="Segoe UI"/>
            <w:color w:val="4078C0"/>
            <w:szCs w:val="24"/>
            <w:rPrChange w:id="338" w:author="Celedon, Anna Lisa" w:date="2017-09-29T18:01:00Z">
              <w:rPr>
                <w:rFonts w:ascii="Segoe UI" w:eastAsia="Times New Roman" w:hAnsi="Segoe UI" w:cs="Segoe UI"/>
                <w:color w:val="4078C0"/>
                <w:szCs w:val="24"/>
              </w:rPr>
            </w:rPrChange>
          </w:rPr>
          <w:fldChar w:fldCharType="end"/>
        </w:r>
      </w:del>
    </w:p>
    <w:p w14:paraId="02AB483B" w14:textId="77777777" w:rsidR="00913FB6" w:rsidRPr="003505D8" w:rsidDel="003505D8" w:rsidRDefault="00913FB6">
      <w:pPr>
        <w:pStyle w:val="ListParagraph"/>
        <w:numPr>
          <w:ilvl w:val="0"/>
          <w:numId w:val="13"/>
        </w:numPr>
        <w:spacing w:after="0" w:line="276" w:lineRule="auto"/>
        <w:rPr>
          <w:del w:id="339" w:author="Celedon, Anna Lisa" w:date="2017-09-29T18:04:00Z"/>
          <w:rFonts w:eastAsia="Times New Roman" w:cs="Segoe UI"/>
          <w:color w:val="333333"/>
          <w:szCs w:val="24"/>
          <w:rPrChange w:id="340" w:author="Celedon, Anna Lisa" w:date="2017-09-29T18:01:00Z">
            <w:rPr>
              <w:del w:id="341" w:author="Celedon, Anna Lisa" w:date="2017-09-29T18:04:00Z"/>
            </w:rPr>
          </w:rPrChange>
        </w:rPr>
        <w:pPrChange w:id="342" w:author="Celedon, Anna Lisa" w:date="2017-09-29T18:02:00Z">
          <w:pPr>
            <w:numPr>
              <w:numId w:val="3"/>
            </w:numPr>
            <w:shd w:val="clear" w:color="auto" w:fill="FFFFFF"/>
            <w:tabs>
              <w:tab w:val="num" w:pos="720"/>
            </w:tabs>
            <w:spacing w:before="60" w:after="100" w:afterAutospacing="1" w:line="240" w:lineRule="auto"/>
            <w:ind w:left="720" w:hanging="360"/>
          </w:pPr>
        </w:pPrChange>
      </w:pPr>
      <w:del w:id="343" w:author="Celedon, Anna Lisa" w:date="2017-09-29T18:04:00Z">
        <w:r w:rsidRPr="003505D8" w:rsidDel="003505D8">
          <w:rPr>
            <w:rFonts w:eastAsia="Times New Roman" w:cs="Segoe UI"/>
            <w:color w:val="333333"/>
            <w:szCs w:val="24"/>
            <w:rPrChange w:id="344" w:author="Celedon, Anna Lisa" w:date="2017-09-29T18:01:00Z">
              <w:rPr/>
            </w:rPrChange>
          </w:rPr>
          <w:delText>For any queries on SSL, contact the BNSF security team</w:delText>
        </w:r>
      </w:del>
    </w:p>
    <w:p w14:paraId="02AB483C" w14:textId="18BA363E" w:rsidR="00913FB6" w:rsidDel="003505D8" w:rsidRDefault="003505D8">
      <w:pPr>
        <w:rPr>
          <w:del w:id="345" w:author="Celedon, Anna Lisa" w:date="2017-09-29T17:57:00Z"/>
        </w:rPr>
        <w:pPrChange w:id="346" w:author="Celedon, Anna Lisa" w:date="2017-09-29T17:56:00Z">
          <w:pPr>
            <w:shd w:val="clear" w:color="auto" w:fill="FFFFFF"/>
            <w:spacing w:line="240" w:lineRule="auto"/>
          </w:pPr>
        </w:pPrChange>
      </w:pPr>
      <w:ins w:id="347" w:author="Celedon, Anna Lisa" w:date="2017-09-29T17:57:00Z">
        <w:r w:rsidRPr="003505D8">
          <w:rPr>
            <w:b/>
            <w:rPrChange w:id="348" w:author="Celedon, Anna Lisa" w:date="2017-09-29T17:57:00Z">
              <w:rPr/>
            </w:rPrChange>
          </w:rPr>
          <w:t>Note</w:t>
        </w:r>
      </w:ins>
      <w:del w:id="349" w:author="Celedon, Anna Lisa" w:date="2017-09-29T17:57:00Z">
        <w:r w:rsidR="00913FB6" w:rsidRPr="00913FB6" w:rsidDel="003505D8">
          <w:delText>NOTE</w:delText>
        </w:r>
      </w:del>
      <w:r w:rsidR="00913FB6" w:rsidRPr="00913FB6">
        <w:t xml:space="preserve">: The pipeline is not responsible for setting up SSL. All the SSL and </w:t>
      </w:r>
      <w:commentRangeStart w:id="350"/>
      <w:r w:rsidR="00913FB6" w:rsidRPr="00913FB6">
        <w:t>cert</w:t>
      </w:r>
      <w:ins w:id="351" w:author="Celedon, Anna Lisa" w:date="2017-10-11T10:59:00Z">
        <w:r w:rsidR="00C511B9">
          <w:t>ificate</w:t>
        </w:r>
      </w:ins>
      <w:r w:rsidR="00913FB6" w:rsidRPr="00913FB6">
        <w:t xml:space="preserve"> configurations </w:t>
      </w:r>
      <w:commentRangeEnd w:id="350"/>
      <w:r w:rsidR="00C511B9">
        <w:rPr>
          <w:rStyle w:val="CommentReference"/>
        </w:rPr>
        <w:commentReference w:id="350"/>
      </w:r>
      <w:r w:rsidR="00913FB6" w:rsidRPr="00913FB6">
        <w:t xml:space="preserve">need to be </w:t>
      </w:r>
      <w:ins w:id="352" w:author="Celedon, Anna Lisa" w:date="2017-10-11T10:57:00Z">
        <w:r w:rsidR="00C511B9">
          <w:t xml:space="preserve">performed </w:t>
        </w:r>
      </w:ins>
      <w:del w:id="353" w:author="Celedon, Anna Lisa" w:date="2017-10-11T10:57:00Z">
        <w:r w:rsidR="00913FB6" w:rsidRPr="00913FB6" w:rsidDel="00C511B9">
          <w:delText xml:space="preserve">done </w:delText>
        </w:r>
      </w:del>
      <w:r w:rsidR="00913FB6" w:rsidRPr="00913FB6">
        <w:t xml:space="preserve">manually. Pipeline will only start the application with the </w:t>
      </w:r>
      <w:commentRangeStart w:id="354"/>
      <w:r w:rsidR="00913FB6" w:rsidRPr="00913FB6">
        <w:t>parameters</w:t>
      </w:r>
      <w:commentRangeEnd w:id="354"/>
      <w:r w:rsidR="00C511B9">
        <w:rPr>
          <w:rStyle w:val="CommentReference"/>
        </w:rPr>
        <w:commentReference w:id="354"/>
      </w:r>
      <w:r w:rsidR="00913FB6" w:rsidRPr="00913FB6">
        <w:t xml:space="preserve"> provided. Applications using </w:t>
      </w:r>
      <w:commentRangeStart w:id="355"/>
      <w:r w:rsidR="00913FB6" w:rsidRPr="00913FB6">
        <w:t>self-signed cert</w:t>
      </w:r>
      <w:ins w:id="356" w:author="Celedon, Anna Lisa" w:date="2017-10-11T11:00:00Z">
        <w:r w:rsidR="00C511B9">
          <w:t>ificates</w:t>
        </w:r>
      </w:ins>
      <w:del w:id="357" w:author="Celedon, Anna Lisa" w:date="2017-10-11T11:00:00Z">
        <w:r w:rsidR="00913FB6" w:rsidRPr="00913FB6" w:rsidDel="00C511B9">
          <w:delText>s</w:delText>
        </w:r>
      </w:del>
      <w:r w:rsidR="00913FB6" w:rsidRPr="00913FB6">
        <w:t xml:space="preserve"> </w:t>
      </w:r>
      <w:commentRangeEnd w:id="355"/>
      <w:r w:rsidR="00C511B9">
        <w:rPr>
          <w:rStyle w:val="CommentReference"/>
        </w:rPr>
        <w:commentReference w:id="355"/>
      </w:r>
      <w:r w:rsidR="00913FB6" w:rsidRPr="00913FB6">
        <w:t>will not be supported.</w:t>
      </w:r>
    </w:p>
    <w:p w14:paraId="02AB483D" w14:textId="77777777" w:rsidR="00913FB6" w:rsidRDefault="00913FB6">
      <w:pPr>
        <w:pPrChange w:id="358" w:author="Celedon, Anna Lisa" w:date="2017-09-29T17:57:00Z">
          <w:pPr>
            <w:shd w:val="clear" w:color="auto" w:fill="FFFFFF"/>
            <w:spacing w:line="240" w:lineRule="auto"/>
          </w:pPr>
        </w:pPrChange>
      </w:pPr>
    </w:p>
    <w:p w14:paraId="02AB483E" w14:textId="22B7EE98" w:rsidR="00913FB6" w:rsidRPr="00913FB6" w:rsidDel="003505D8" w:rsidRDefault="00257926" w:rsidP="00913FB6">
      <w:pPr>
        <w:rPr>
          <w:del w:id="359" w:author="Celedon, Anna Lisa" w:date="2017-09-29T17:57:00Z"/>
        </w:rPr>
      </w:pPr>
      <w:del w:id="360" w:author="Celedon, Anna Lisa" w:date="2017-10-11T11:00:00Z">
        <w:r w:rsidDel="00C511B9">
          <w:rPr>
            <w:rStyle w:val="CommentReference"/>
          </w:rPr>
          <w:commentReference w:id="361"/>
        </w:r>
      </w:del>
    </w:p>
    <w:p w14:paraId="02AB483F" w14:textId="5F45D4C9" w:rsidR="00913FB6" w:rsidDel="00C511B9" w:rsidRDefault="00913FB6" w:rsidP="00BD20AA">
      <w:pPr>
        <w:rPr>
          <w:del w:id="362" w:author="Celedon, Anna Lisa" w:date="2017-10-11T11:00:00Z"/>
        </w:rPr>
      </w:pPr>
    </w:p>
    <w:p w14:paraId="02AB4840" w14:textId="024747DA" w:rsidR="00913FB6" w:rsidRDefault="00913FB6">
      <w:pPr>
        <w:rPr>
          <w:ins w:id="363" w:author="Celedon, Anna Lisa" w:date="2017-09-21T14:55:00Z"/>
        </w:rPr>
        <w:pPrChange w:id="364" w:author="Celedon, Anna Lisa" w:date="2017-09-29T17:57:00Z">
          <w:pPr>
            <w:ind w:left="1440"/>
          </w:pPr>
        </w:pPrChange>
      </w:pPr>
      <w:ins w:id="365" w:author="Celedon, Anna Lisa" w:date="2017-09-21T14:55:00Z">
        <w:r>
          <w:rPr>
            <w:b/>
            <w:bCs/>
          </w:rPr>
          <w:t>Important:</w:t>
        </w:r>
        <w:r>
          <w:t xml:space="preserve"> Ensure that you have completed all other configurations required to communicate with the application (app) using </w:t>
        </w:r>
      </w:ins>
      <w:ins w:id="366" w:author="Celedon, Anna Lisa" w:date="2017-09-29T18:06:00Z">
        <w:del w:id="367" w:author="Dang, Lance D" w:date="2017-10-09T14:57:00Z">
          <w:r w:rsidR="00BD20AA" w:rsidDel="00257926">
            <w:delText xml:space="preserve">the </w:delText>
          </w:r>
        </w:del>
        <w:r w:rsidR="00BD20AA">
          <w:t>SSL.</w:t>
        </w:r>
      </w:ins>
    </w:p>
    <w:p w14:paraId="02AB4841" w14:textId="77777777" w:rsidR="00913FB6" w:rsidRDefault="00913FB6">
      <w:pPr>
        <w:rPr>
          <w:ins w:id="368" w:author="Celedon, Anna Lisa" w:date="2017-09-21T14:55:00Z"/>
        </w:rPr>
        <w:pPrChange w:id="369" w:author="Celedon, Anna Lisa" w:date="2017-09-29T17:57:00Z">
          <w:pPr>
            <w:ind w:left="1440"/>
          </w:pPr>
        </w:pPrChange>
      </w:pPr>
      <w:ins w:id="370" w:author="Celedon, Anna Lisa" w:date="2017-09-21T14:55:00Z">
        <w:r>
          <w:rPr>
            <w:b/>
            <w:bCs/>
          </w:rPr>
          <w:t>Certificates</w:t>
        </w:r>
        <w:r>
          <w:t xml:space="preserve"> - To request and set up certificates, click </w:t>
        </w:r>
      </w:ins>
      <w:ins w:id="371" w:author="Celedon, Anna Lisa" w:date="2017-09-29T18:17:00Z">
        <w:r w:rsidR="00F31473">
          <w:fldChar w:fldCharType="begin"/>
        </w:r>
        <w:r w:rsidR="00F31473">
          <w:instrText xml:space="preserve"> HYPERLINK "http://depot.bnsf.com/team/BNSFAppSec/Shared%20Documents/Security%20Solution%20Patterns%20for%20Application%20Linkages/ApplicationLinkageDocumentation/index.html?InstructionSet=Tomcat&amp;Responsibility=Server&amp;Category=Application" </w:instrText>
        </w:r>
        <w:r w:rsidR="00F31473">
          <w:fldChar w:fldCharType="separate"/>
        </w:r>
        <w:r w:rsidRPr="00F31473">
          <w:rPr>
            <w:rStyle w:val="Hyperlink"/>
            <w:rPrChange w:id="372" w:author="Celedon, Anna Lisa" w:date="2017-09-29T18:16:00Z">
              <w:rPr>
                <w:u w:val="single"/>
              </w:rPr>
            </w:rPrChange>
          </w:rPr>
          <w:t>here</w:t>
        </w:r>
        <w:r w:rsidR="00F31473">
          <w:fldChar w:fldCharType="end"/>
        </w:r>
      </w:ins>
      <w:ins w:id="373" w:author="Celedon, Anna Lisa" w:date="2017-09-21T14:55:00Z">
        <w:r>
          <w:t>. </w:t>
        </w:r>
      </w:ins>
    </w:p>
    <w:p w14:paraId="02AB4842" w14:textId="77777777" w:rsidR="00913FB6" w:rsidRDefault="00913FB6">
      <w:pPr>
        <w:rPr>
          <w:ins w:id="374" w:author="Celedon, Anna Lisa" w:date="2017-09-21T14:55:00Z"/>
        </w:rPr>
        <w:pPrChange w:id="375" w:author="Celedon, Anna Lisa" w:date="2017-09-29T17:57:00Z">
          <w:pPr>
            <w:ind w:left="1440"/>
          </w:pPr>
        </w:pPrChange>
      </w:pPr>
      <w:ins w:id="376" w:author="Celedon, Anna Lisa" w:date="2017-09-21T14:55:00Z">
        <w:r>
          <w:rPr>
            <w:b/>
            <w:bCs/>
          </w:rPr>
          <w:t>Best Practices</w:t>
        </w:r>
        <w:r>
          <w:t xml:space="preserve"> - For certificate utilization and connection details, click </w:t>
        </w:r>
      </w:ins>
      <w:ins w:id="377" w:author="Celedon, Anna Lisa" w:date="2017-09-29T18:18:00Z">
        <w:r w:rsidR="00F31473" w:rsidRPr="00257926">
          <w:fldChar w:fldCharType="begin"/>
        </w:r>
        <w:r w:rsidR="00F31473" w:rsidRPr="00F31473">
          <w:instrText xml:space="preserve"> HYPERLINK "http://depot.bnsf.com/team/BNSFAppSec/Shared%20Documents/Standards%20and%20Practices/Credentials%20Storage%20Standards.docx" </w:instrText>
        </w:r>
        <w:r w:rsidR="00F31473" w:rsidRPr="00257926">
          <w:fldChar w:fldCharType="separate"/>
        </w:r>
        <w:r w:rsidR="00F31473" w:rsidRPr="00F31473">
          <w:rPr>
            <w:rStyle w:val="Hyperlink"/>
            <w:rFonts w:cs="Segoe UI"/>
            <w:color w:val="4078C0"/>
            <w:shd w:val="clear" w:color="auto" w:fill="FFFFFF"/>
            <w:rPrChange w:id="378" w:author="Celedon, Anna Lisa" w:date="2017-09-29T18:18:00Z">
              <w:rPr>
                <w:rStyle w:val="Hyperlink"/>
                <w:rFonts w:ascii="Segoe UI" w:hAnsi="Segoe UI" w:cs="Segoe UI"/>
                <w:color w:val="4078C0"/>
                <w:shd w:val="clear" w:color="auto" w:fill="FFFFFF"/>
              </w:rPr>
            </w:rPrChange>
          </w:rPr>
          <w:t>here</w:t>
        </w:r>
        <w:r w:rsidR="00F31473" w:rsidRPr="00257926">
          <w:fldChar w:fldCharType="end"/>
        </w:r>
      </w:ins>
      <w:ins w:id="379" w:author="Celedon, Anna Lisa" w:date="2017-09-21T14:55:00Z">
        <w:r>
          <w:t>.</w:t>
        </w:r>
        <w:r>
          <w:rPr>
            <w:b/>
            <w:bCs/>
          </w:rPr>
          <w:t> </w:t>
        </w:r>
      </w:ins>
    </w:p>
    <w:p w14:paraId="02AB4845" w14:textId="5656AC37" w:rsidR="00913FB6" w:rsidRPr="00710F9F" w:rsidRDefault="00913FB6" w:rsidP="00C511B9">
      <w:pPr>
        <w:pPrChange w:id="380" w:author="Celedon, Anna Lisa" w:date="2017-10-11T11:01:00Z">
          <w:pPr>
            <w:ind w:left="1440" w:firstLine="720"/>
          </w:pPr>
        </w:pPrChange>
      </w:pPr>
      <w:ins w:id="381" w:author="Celedon, Anna Lisa" w:date="2017-09-21T14:55:00Z">
        <w:r>
          <w:rPr>
            <w:b/>
            <w:bCs/>
          </w:rPr>
          <w:t>Queries</w:t>
        </w:r>
        <w:r>
          <w:t xml:space="preserve"> - </w:t>
        </w:r>
        <w:commentRangeStart w:id="382"/>
        <w:r>
          <w:t>Contact the BNSF Security Team for SSL queries. </w:t>
        </w:r>
      </w:ins>
      <w:commentRangeEnd w:id="382"/>
      <w:r w:rsidR="00257926">
        <w:rPr>
          <w:rStyle w:val="CommentReference"/>
        </w:rPr>
        <w:commentReference w:id="382"/>
      </w:r>
      <w:del w:id="383" w:author="Celedon, Anna Lisa" w:date="2017-10-11T11:01:00Z">
        <w:r w:rsidR="00257926" w:rsidDel="00C511B9">
          <w:rPr>
            <w:rStyle w:val="CommentReference"/>
          </w:rPr>
          <w:commentReference w:id="384"/>
        </w:r>
      </w:del>
    </w:p>
    <w:p w14:paraId="02AB4846" w14:textId="77777777" w:rsidR="00710F9F" w:rsidRPr="00710F9F" w:rsidRDefault="00710F9F" w:rsidP="00710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Cs w:val="24"/>
        </w:rPr>
      </w:pPr>
    </w:p>
    <w:p w14:paraId="02AB4847" w14:textId="77777777" w:rsidR="00710F9F" w:rsidRDefault="00710F9F"/>
    <w:sectPr w:rsidR="00710F9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1" w:author="Dang, Lance D" w:date="2017-10-09T14:53:00Z" w:initials="DLD">
    <w:p w14:paraId="7752074B" w14:textId="24F881D0" w:rsidR="00257926" w:rsidRDefault="00257926">
      <w:pPr>
        <w:pStyle w:val="CommentText"/>
      </w:pPr>
      <w:r>
        <w:rPr>
          <w:rStyle w:val="CommentReference"/>
        </w:rPr>
        <w:annotationRef/>
      </w:r>
      <w:r>
        <w:t xml:space="preserve">I like the addition of this. </w:t>
      </w:r>
    </w:p>
  </w:comment>
  <w:comment w:id="251" w:author="Dang, Lance D" w:date="2017-10-09T14:54:00Z" w:initials="DLD">
    <w:p w14:paraId="6C98C148" w14:textId="091EE978" w:rsidR="00257926" w:rsidRDefault="00257926">
      <w:pPr>
        <w:pStyle w:val="CommentText"/>
      </w:pPr>
      <w:r>
        <w:rPr>
          <w:rStyle w:val="CommentReference"/>
        </w:rPr>
        <w:annotationRef/>
      </w:r>
      <w:r>
        <w:t xml:space="preserve">Is this the action that the feature team needs to take?  </w:t>
      </w:r>
    </w:p>
  </w:comment>
  <w:comment w:id="350" w:author="Celedon, Anna Lisa" w:date="2017-10-11T10:59:00Z" w:initials="CAL">
    <w:p w14:paraId="6BFD3F2C" w14:textId="7AE5DBD4" w:rsidR="00C511B9" w:rsidRDefault="00C511B9">
      <w:pPr>
        <w:pStyle w:val="CommentText"/>
      </w:pPr>
      <w:r>
        <w:rPr>
          <w:rStyle w:val="CommentReference"/>
        </w:rPr>
        <w:annotationRef/>
      </w:r>
      <w:r>
        <w:t>Is “certificate” correct?</w:t>
      </w:r>
    </w:p>
  </w:comment>
  <w:comment w:id="354" w:author="Celedon, Anna Lisa" w:date="2017-10-11T10:58:00Z" w:initials="CAL">
    <w:p w14:paraId="66B6681B" w14:textId="729DF3BA" w:rsidR="00C511B9" w:rsidRDefault="00C511B9">
      <w:pPr>
        <w:pStyle w:val="CommentText"/>
      </w:pPr>
      <w:r>
        <w:rPr>
          <w:rStyle w:val="CommentReference"/>
        </w:rPr>
        <w:annotationRef/>
      </w:r>
      <w:r>
        <w:t xml:space="preserve">Which “parameters provided”? </w:t>
      </w:r>
    </w:p>
  </w:comment>
  <w:comment w:id="355" w:author="Celedon, Anna Lisa" w:date="2017-10-11T11:00:00Z" w:initials="CAL">
    <w:p w14:paraId="08BDDFE7" w14:textId="319D1AE0" w:rsidR="00C511B9" w:rsidRDefault="00C511B9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361" w:author="Dang, Lance D" w:date="2017-10-09T14:57:00Z" w:initials="DLD">
    <w:p w14:paraId="70C9BED1" w14:textId="60499789" w:rsidR="00257926" w:rsidRDefault="00257926">
      <w:pPr>
        <w:pStyle w:val="CommentText"/>
      </w:pPr>
      <w:r>
        <w:rPr>
          <w:rStyle w:val="CommentReference"/>
        </w:rPr>
        <w:annotationRef/>
      </w:r>
      <w:r>
        <w:t>Is there a reason this is repeated? It’s mentioned a couple of paragraphs above.</w:t>
      </w:r>
    </w:p>
  </w:comment>
  <w:comment w:id="382" w:author="Dang, Lance D" w:date="2017-10-09T14:57:00Z" w:initials="DLD">
    <w:p w14:paraId="3C36600E" w14:textId="00B5DF26" w:rsidR="00257926" w:rsidRDefault="00257926">
      <w:pPr>
        <w:pStyle w:val="CommentText"/>
      </w:pPr>
      <w:r>
        <w:rPr>
          <w:rStyle w:val="CommentReference"/>
        </w:rPr>
        <w:annotationRef/>
      </w:r>
      <w:r>
        <w:t xml:space="preserve">How do I contact them? </w:t>
      </w:r>
    </w:p>
  </w:comment>
  <w:comment w:id="384" w:author="Dang, Lance D" w:date="2017-10-09T14:58:00Z" w:initials="DLD">
    <w:p w14:paraId="2D39E51E" w14:textId="6421A16A" w:rsidR="00257926" w:rsidRDefault="00257926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This seems to be a repeat of above?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2074B" w15:done="0"/>
  <w15:commentEx w15:paraId="6C98C148" w15:done="0"/>
  <w15:commentEx w15:paraId="6BFD3F2C" w15:done="0"/>
  <w15:commentEx w15:paraId="66B6681B" w15:done="0"/>
  <w15:commentEx w15:paraId="08BDDFE7" w15:done="0"/>
  <w15:commentEx w15:paraId="70C9BED1" w15:done="0"/>
  <w15:commentEx w15:paraId="3C36600E" w15:done="0"/>
  <w15:commentEx w15:paraId="2D39E5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B484A" w14:textId="77777777" w:rsidR="00536299" w:rsidRDefault="00536299" w:rsidP="00913FB6">
      <w:pPr>
        <w:spacing w:after="0" w:line="240" w:lineRule="auto"/>
      </w:pPr>
      <w:r>
        <w:separator/>
      </w:r>
    </w:p>
  </w:endnote>
  <w:endnote w:type="continuationSeparator" w:id="0">
    <w:p w14:paraId="02AB484B" w14:textId="77777777" w:rsidR="00536299" w:rsidRDefault="00536299" w:rsidP="0091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387" w:author="Celedon, Anna Lisa" w:date="2017-09-21T14:58:00Z"/>
  <w:sdt>
    <w:sdtPr>
      <w:id w:val="1898012909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387"/>
      <w:p w14:paraId="02AB484D" w14:textId="77777777" w:rsidR="00913FB6" w:rsidRDefault="00913FB6">
        <w:pPr>
          <w:pStyle w:val="Footer"/>
          <w:jc w:val="right"/>
          <w:rPr>
            <w:ins w:id="388" w:author="Celedon, Anna Lisa" w:date="2017-09-21T14:58:00Z"/>
          </w:rPr>
        </w:pPr>
        <w:ins w:id="389" w:author="Celedon, Anna Lisa" w:date="2017-09-21T14:5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="00C511B9">
          <w:rPr>
            <w:noProof/>
          </w:rPr>
          <w:t>2</w:t>
        </w:r>
        <w:ins w:id="390" w:author="Celedon, Anna Lisa" w:date="2017-09-21T14:58:00Z">
          <w:r>
            <w:rPr>
              <w:noProof/>
            </w:rPr>
            <w:fldChar w:fldCharType="end"/>
          </w:r>
        </w:ins>
      </w:p>
      <w:customXmlInsRangeStart w:id="391" w:author="Celedon, Anna Lisa" w:date="2017-09-21T14:58:00Z"/>
    </w:sdtContent>
  </w:sdt>
  <w:customXmlInsRangeEnd w:id="391"/>
  <w:p w14:paraId="02AB484E" w14:textId="77777777" w:rsidR="00913FB6" w:rsidRDefault="00913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B4848" w14:textId="77777777" w:rsidR="00536299" w:rsidRDefault="00536299" w:rsidP="00913FB6">
      <w:pPr>
        <w:spacing w:after="0" w:line="240" w:lineRule="auto"/>
      </w:pPr>
      <w:r>
        <w:separator/>
      </w:r>
    </w:p>
  </w:footnote>
  <w:footnote w:type="continuationSeparator" w:id="0">
    <w:p w14:paraId="02AB4849" w14:textId="77777777" w:rsidR="00536299" w:rsidRDefault="00536299" w:rsidP="00913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B484C" w14:textId="77777777" w:rsidR="00913FB6" w:rsidRPr="00913FB6" w:rsidRDefault="00913FB6">
    <w:pPr>
      <w:pStyle w:val="Header"/>
      <w:rPr>
        <w:b/>
        <w:sz w:val="28"/>
        <w:szCs w:val="28"/>
      </w:rPr>
    </w:pPr>
    <w:moveFromRangeStart w:id="385" w:author="Celedon, Anna Lisa" w:date="2017-09-29T17:52:00Z" w:name="move494470881"/>
    <w:moveFrom w:id="386" w:author="Celedon, Anna Lisa" w:date="2017-09-29T17:52:00Z">
      <w:r w:rsidRPr="00913FB6" w:rsidDel="001D101B">
        <w:rPr>
          <w:b/>
          <w:sz w:val="28"/>
          <w:szCs w:val="28"/>
        </w:rPr>
        <w:t>Release Notes for 1.3.1</w:t>
      </w:r>
    </w:moveFrom>
    <w:moveFromRangeEnd w:id="38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CA0"/>
    <w:multiLevelType w:val="multilevel"/>
    <w:tmpl w:val="BA40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B649A"/>
    <w:multiLevelType w:val="hybridMultilevel"/>
    <w:tmpl w:val="4B5A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37CC"/>
    <w:multiLevelType w:val="multilevel"/>
    <w:tmpl w:val="FD8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E0C94"/>
    <w:multiLevelType w:val="hybridMultilevel"/>
    <w:tmpl w:val="7C9C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055EF"/>
    <w:multiLevelType w:val="hybridMultilevel"/>
    <w:tmpl w:val="0FD0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683E"/>
    <w:multiLevelType w:val="hybridMultilevel"/>
    <w:tmpl w:val="1E8A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26594"/>
    <w:multiLevelType w:val="multilevel"/>
    <w:tmpl w:val="3BB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611A4"/>
    <w:multiLevelType w:val="hybridMultilevel"/>
    <w:tmpl w:val="0176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C28AA"/>
    <w:multiLevelType w:val="hybridMultilevel"/>
    <w:tmpl w:val="982E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63256"/>
    <w:multiLevelType w:val="hybridMultilevel"/>
    <w:tmpl w:val="B288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219BB"/>
    <w:multiLevelType w:val="hybridMultilevel"/>
    <w:tmpl w:val="9986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4446C"/>
    <w:multiLevelType w:val="hybridMultilevel"/>
    <w:tmpl w:val="2FCA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27E5F"/>
    <w:multiLevelType w:val="multilevel"/>
    <w:tmpl w:val="9A46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C6336"/>
    <w:multiLevelType w:val="hybridMultilevel"/>
    <w:tmpl w:val="3C0CFCAC"/>
    <w:lvl w:ilvl="0" w:tplc="AD4EFB3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8"/>
  </w:num>
  <w:num w:numId="13">
    <w:abstractNumId w:val="1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ledon, Anna Lisa">
    <w15:presenceInfo w15:providerId="AD" w15:userId="S-1-5-21-869016910-166078940-621696214-934619"/>
  </w15:person>
  <w15:person w15:author="Dang, Lance D">
    <w15:presenceInfo w15:providerId="AD" w15:userId="S-1-5-21-869016910-166078940-621696214-87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CE"/>
    <w:rsid w:val="00013396"/>
    <w:rsid w:val="0002758F"/>
    <w:rsid w:val="001C2E6A"/>
    <w:rsid w:val="001D101B"/>
    <w:rsid w:val="00257926"/>
    <w:rsid w:val="003006A0"/>
    <w:rsid w:val="003505D8"/>
    <w:rsid w:val="00383F81"/>
    <w:rsid w:val="00441481"/>
    <w:rsid w:val="00536299"/>
    <w:rsid w:val="005A4432"/>
    <w:rsid w:val="00600D94"/>
    <w:rsid w:val="00617E73"/>
    <w:rsid w:val="006F7599"/>
    <w:rsid w:val="00710F9F"/>
    <w:rsid w:val="007306CE"/>
    <w:rsid w:val="00763370"/>
    <w:rsid w:val="00913FB6"/>
    <w:rsid w:val="00A45205"/>
    <w:rsid w:val="00BD20AA"/>
    <w:rsid w:val="00C511B9"/>
    <w:rsid w:val="00EE10B9"/>
    <w:rsid w:val="00F31473"/>
    <w:rsid w:val="00F94489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4814"/>
  <w15:chartTrackingRefBased/>
  <w15:docId w15:val="{56AF65AD-A233-4243-BA93-61A977C6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01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0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06CE"/>
    <w:rPr>
      <w:b/>
      <w:bCs/>
    </w:rPr>
  </w:style>
  <w:style w:type="character" w:styleId="Hyperlink">
    <w:name w:val="Hyperlink"/>
    <w:basedOn w:val="DefaultParagraphFont"/>
    <w:uiPriority w:val="99"/>
    <w:unhideWhenUsed/>
    <w:rsid w:val="007306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6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F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10F9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13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B6"/>
  </w:style>
  <w:style w:type="paragraph" w:styleId="Footer">
    <w:name w:val="footer"/>
    <w:basedOn w:val="Normal"/>
    <w:link w:val="FooterChar"/>
    <w:uiPriority w:val="99"/>
    <w:unhideWhenUsed/>
    <w:rsid w:val="00913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B6"/>
  </w:style>
  <w:style w:type="character" w:styleId="HTMLCode">
    <w:name w:val="HTML Code"/>
    <w:basedOn w:val="DefaultParagraphFont"/>
    <w:uiPriority w:val="99"/>
    <w:semiHidden/>
    <w:unhideWhenUsed/>
    <w:rsid w:val="003006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339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1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57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9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7926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784499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721362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817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5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42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Celedon, Anna Lisa</dc:creator>
  <cp:keywords/>
  <dc:description/>
  <cp:lastModifiedBy>Celedon, Anna Lisa</cp:lastModifiedBy>
  <cp:revision>3</cp:revision>
  <dcterms:created xsi:type="dcterms:W3CDTF">2017-10-11T15:21:00Z</dcterms:created>
  <dcterms:modified xsi:type="dcterms:W3CDTF">2017-10-11T16:02:00Z</dcterms:modified>
</cp:coreProperties>
</file>