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554B6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# Credential Vault Requirements</w:t>
      </w:r>
    </w:p>
    <w:p w14:paraId="446F9E57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A37C4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# Table of Contents</w:t>
      </w:r>
    </w:p>
    <w:p w14:paraId="4DDA0A9B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D5C32F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[Overview](#overview)</w:t>
      </w:r>
    </w:p>
    <w:p w14:paraId="63ADCAF9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[About this </w:t>
      </w:r>
      <w:proofErr w:type="gramStart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Document](</w:t>
      </w:r>
      <w:proofErr w:type="gramEnd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#about)</w:t>
      </w:r>
    </w:p>
    <w:p w14:paraId="1D5097B0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[Environments](#</w:t>
      </w:r>
      <w:proofErr w:type="spellStart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env</w:t>
      </w:r>
      <w:proofErr w:type="spellEnd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7D7FDA0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[Core </w:t>
      </w:r>
      <w:proofErr w:type="gramStart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Concepts](</w:t>
      </w:r>
      <w:proofErr w:type="gramEnd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coreconcepts</w:t>
      </w:r>
      <w:proofErr w:type="spellEnd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429AFEC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[Access </w:t>
      </w:r>
      <w:proofErr w:type="gramStart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Restrictions](</w:t>
      </w:r>
      <w:proofErr w:type="gramEnd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#access)</w:t>
      </w:r>
    </w:p>
    <w:p w14:paraId="7E4EF7E7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[Non-Functional </w:t>
      </w:r>
      <w:proofErr w:type="gramStart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Requirements](</w:t>
      </w:r>
      <w:proofErr w:type="gramEnd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nfr</w:t>
      </w:r>
      <w:proofErr w:type="spellEnd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6894CD5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[Performance](#performance)</w:t>
      </w:r>
    </w:p>
    <w:p w14:paraId="4C556138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[High </w:t>
      </w:r>
      <w:proofErr w:type="gramStart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Availability](</w:t>
      </w:r>
      <w:proofErr w:type="gramEnd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#availability)</w:t>
      </w:r>
    </w:p>
    <w:p w14:paraId="027F7305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[Support](#support)</w:t>
      </w:r>
    </w:p>
    <w:p w14:paraId="6E6C39D7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[Contract API Backwards </w:t>
      </w:r>
      <w:proofErr w:type="gramStart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Compatibility](</w:t>
      </w:r>
      <w:proofErr w:type="gramEnd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#compatible)</w:t>
      </w:r>
    </w:p>
    <w:p w14:paraId="48F3E1B2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[Monitoring </w:t>
      </w:r>
      <w:proofErr w:type="gramStart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Support](</w:t>
      </w:r>
      <w:proofErr w:type="gramEnd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#monitoring)</w:t>
      </w:r>
    </w:p>
    <w:p w14:paraId="4F264C7E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[Heartbeat](#heartbeat)</w:t>
      </w:r>
    </w:p>
    <w:p w14:paraId="0B516E05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[Service </w:t>
      </w:r>
      <w:proofErr w:type="gramStart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Identity](</w:t>
      </w:r>
      <w:proofErr w:type="gramEnd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#identity)</w:t>
      </w:r>
    </w:p>
    <w:p w14:paraId="4DF66D0A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[Metrics](#metrics)</w:t>
      </w:r>
    </w:p>
    <w:p w14:paraId="01C1ED75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[Health](#health)</w:t>
      </w:r>
    </w:p>
    <w:p w14:paraId="07BF464C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[Artifacts](#artifacts)</w:t>
      </w:r>
    </w:p>
    <w:p w14:paraId="4FF88C34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[Server </w:t>
      </w:r>
      <w:proofErr w:type="gramStart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API](</w:t>
      </w:r>
      <w:proofErr w:type="gramEnd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serverapi</w:t>
      </w:r>
      <w:proofErr w:type="spellEnd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D279960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[Server </w:t>
      </w:r>
      <w:proofErr w:type="gramStart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UI](</w:t>
      </w:r>
      <w:proofErr w:type="gramEnd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serverui</w:t>
      </w:r>
      <w:proofErr w:type="spellEnd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333B10C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[Adoption </w:t>
      </w:r>
      <w:proofErr w:type="gramStart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Documentation](</w:t>
      </w:r>
      <w:proofErr w:type="gramEnd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#documentation)</w:t>
      </w:r>
    </w:p>
    <w:p w14:paraId="311BE38A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5F4F83B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# &lt;a name="overview"&gt;Overview&lt;/a&gt;</w:t>
      </w:r>
    </w:p>
    <w:p w14:paraId="71E3B3C4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45938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BNSF requires a credential vault that supports storing protected information meant</w:t>
      </w:r>
    </w:p>
    <w:p w14:paraId="558F8C4A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for applications to consume for connectivity, access, encryption, or decryption.</w:t>
      </w:r>
    </w:p>
    <w:p w14:paraId="7F05CFA4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Users (actors) of this service include</w:t>
      </w:r>
      <w:ins w:id="0" w:author="annalisa celedon" w:date="2017-10-16T01:24:00Z">
        <w:r w:rsidR="007C7CA4">
          <w:rPr>
            <w:rFonts w:ascii="Courier New" w:eastAsia="Times New Roman" w:hAnsi="Courier New" w:cs="Courier New"/>
            <w:color w:val="000000"/>
            <w:sz w:val="20"/>
            <w:szCs w:val="20"/>
          </w:rPr>
          <w:t>:</w:t>
        </w:r>
      </w:ins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systems, administrators, auditors, </w:t>
      </w:r>
    </w:p>
    <w:p w14:paraId="1CFBC1D6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Jenkins, and application engineers. </w:t>
      </w:r>
      <w:ins w:id="1" w:author="annalisa celedon" w:date="2017-10-16T01:25:00Z">
        <w:r w:rsidR="007C7CA4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The </w:t>
        </w:r>
      </w:ins>
      <w:del w:id="2" w:author="annalisa celedon" w:date="2017-10-16T01:24:00Z">
        <w:r w:rsidRPr="00F92257" w:rsidDel="007C7CA4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 </w:delText>
        </w:r>
      </w:del>
      <w:ins w:id="3" w:author="annalisa celedon" w:date="2017-10-16T01:25:00Z">
        <w:r w:rsidR="007C7CA4">
          <w:rPr>
            <w:rFonts w:ascii="Courier New" w:eastAsia="Times New Roman" w:hAnsi="Courier New" w:cs="Courier New"/>
            <w:color w:val="000000"/>
            <w:sz w:val="20"/>
            <w:szCs w:val="20"/>
          </w:rPr>
          <w:t>p</w:t>
        </w:r>
      </w:ins>
      <w:del w:id="4" w:author="annalisa celedon" w:date="2017-10-16T01:25:00Z">
        <w:r w:rsidRPr="00F92257" w:rsidDel="007C7CA4">
          <w:rPr>
            <w:rFonts w:ascii="Courier New" w:eastAsia="Times New Roman" w:hAnsi="Courier New" w:cs="Courier New"/>
            <w:color w:val="000000"/>
            <w:sz w:val="20"/>
            <w:szCs w:val="20"/>
          </w:rPr>
          <w:delText>P</w:delText>
        </w:r>
      </w:del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rimary goal is for applications to obtain</w:t>
      </w:r>
    </w:p>
    <w:p w14:paraId="014800F1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protected configuration values at service start-up.  </w:t>
      </w:r>
    </w:p>
    <w:p w14:paraId="4258DAFE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61A03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For the vault to be usable</w:t>
      </w:r>
      <w:ins w:id="5" w:author="annalisa celedon" w:date="2017-10-16T01:25:00Z">
        <w:r w:rsidR="007C7CA4">
          <w:rPr>
            <w:rFonts w:ascii="Courier New" w:eastAsia="Times New Roman" w:hAnsi="Courier New" w:cs="Courier New"/>
            <w:color w:val="000000"/>
            <w:sz w:val="20"/>
            <w:szCs w:val="20"/>
          </w:rPr>
          <w:t>:</w:t>
        </w:r>
      </w:ins>
    </w:p>
    <w:p w14:paraId="61B0E54A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ins w:id="6" w:author="annalisa celedon" w:date="2017-10-16T01:25:00Z">
        <w:r w:rsidR="007C7CA4">
          <w:rPr>
            <w:rFonts w:ascii="Courier New" w:eastAsia="Times New Roman" w:hAnsi="Courier New" w:cs="Courier New"/>
            <w:color w:val="000000"/>
            <w:sz w:val="20"/>
            <w:szCs w:val="20"/>
          </w:rPr>
          <w:t>M</w:t>
        </w:r>
      </w:ins>
      <w:del w:id="7" w:author="annalisa celedon" w:date="2017-10-16T01:25:00Z">
        <w:r w:rsidRPr="00F92257" w:rsidDel="007C7CA4">
          <w:rPr>
            <w:rFonts w:ascii="Courier New" w:eastAsia="Times New Roman" w:hAnsi="Courier New" w:cs="Courier New"/>
            <w:color w:val="000000"/>
            <w:sz w:val="20"/>
            <w:szCs w:val="20"/>
          </w:rPr>
          <w:delText>m</w:delText>
        </w:r>
      </w:del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odification of the values must be tightly controlled </w:t>
      </w:r>
    </w:p>
    <w:p w14:paraId="5A593FEB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ins w:id="8" w:author="annalisa celedon" w:date="2017-10-16T01:25:00Z">
        <w:r w:rsidR="007C7CA4">
          <w:rPr>
            <w:rFonts w:ascii="Courier New" w:eastAsia="Times New Roman" w:hAnsi="Courier New" w:cs="Courier New"/>
            <w:color w:val="000000"/>
            <w:sz w:val="20"/>
            <w:szCs w:val="20"/>
          </w:rPr>
          <w:t>S</w:t>
        </w:r>
      </w:ins>
      <w:del w:id="9" w:author="annalisa celedon" w:date="2017-10-16T01:25:00Z">
        <w:r w:rsidRPr="00F92257" w:rsidDel="007C7CA4">
          <w:rPr>
            <w:rFonts w:ascii="Courier New" w:eastAsia="Times New Roman" w:hAnsi="Courier New" w:cs="Courier New"/>
            <w:color w:val="000000"/>
            <w:sz w:val="20"/>
            <w:szCs w:val="20"/>
          </w:rPr>
          <w:delText>s</w:delText>
        </w:r>
      </w:del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upport auditing</w:t>
      </w:r>
    </w:p>
    <w:p w14:paraId="2CF5F3C3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ins w:id="10" w:author="annalisa celedon" w:date="2017-10-16T01:25:00Z">
        <w:r w:rsidR="007C7CA4">
          <w:rPr>
            <w:rFonts w:ascii="Courier New" w:eastAsia="Times New Roman" w:hAnsi="Courier New" w:cs="Courier New"/>
            <w:color w:val="000000"/>
            <w:sz w:val="20"/>
            <w:szCs w:val="20"/>
          </w:rPr>
          <w:t>H</w:t>
        </w:r>
      </w:ins>
      <w:del w:id="11" w:author="annalisa celedon" w:date="2017-10-16T01:25:00Z">
        <w:r w:rsidRPr="00F92257" w:rsidDel="007C7CA4">
          <w:rPr>
            <w:rFonts w:ascii="Courier New" w:eastAsia="Times New Roman" w:hAnsi="Courier New" w:cs="Courier New"/>
            <w:color w:val="000000"/>
            <w:sz w:val="20"/>
            <w:szCs w:val="20"/>
          </w:rPr>
          <w:delText>h</w:delText>
        </w:r>
      </w:del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ave an </w:t>
      </w:r>
      <w:ins w:id="12" w:author="annalisa celedon" w:date="2017-10-16T01:36:00Z">
        <w:r w:rsidR="00580131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Application Programming </w:t>
        </w:r>
        <w:proofErr w:type="spellStart"/>
        <w:r w:rsidR="00580131">
          <w:rPr>
            <w:rFonts w:ascii="Courier New" w:eastAsia="Times New Roman" w:hAnsi="Courier New" w:cs="Courier New"/>
            <w:color w:val="000000"/>
            <w:sz w:val="20"/>
            <w:szCs w:val="20"/>
          </w:rPr>
          <w:t>Interfact</w:t>
        </w:r>
        <w:proofErr w:type="spellEnd"/>
        <w:r w:rsidR="00580131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(</w:t>
        </w:r>
      </w:ins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API</w:t>
      </w:r>
      <w:ins w:id="13" w:author="annalisa celedon" w:date="2017-10-16T01:36:00Z">
        <w:r w:rsidR="00580131">
          <w:rPr>
            <w:rFonts w:ascii="Courier New" w:eastAsia="Times New Roman" w:hAnsi="Courier New" w:cs="Courier New"/>
            <w:color w:val="000000"/>
            <w:sz w:val="20"/>
            <w:szCs w:val="20"/>
          </w:rPr>
          <w:t>)</w:t>
        </w:r>
      </w:ins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system integration  </w:t>
      </w:r>
    </w:p>
    <w:p w14:paraId="72954E10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E0ADED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The value options must include:</w:t>
      </w:r>
    </w:p>
    <w:p w14:paraId="1A7D4F84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String values</w:t>
      </w:r>
    </w:p>
    <w:p w14:paraId="54603C71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Private keys (TLS client certificates and crypto private keys)</w:t>
      </w:r>
    </w:p>
    <w:p w14:paraId="0AFB8B74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190CB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# &lt;a name="about"&gt;About this Document&lt;/a&gt;</w:t>
      </w:r>
    </w:p>
    <w:p w14:paraId="75BCA9AA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C5CA94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document is meant to describe the </w:t>
      </w:r>
      <w:del w:id="14" w:author="annalisa celedon" w:date="2017-10-16T01:26:00Z">
        <w:r w:rsidRPr="00F92257" w:rsidDel="007C7CA4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needed </w:delText>
        </w:r>
      </w:del>
      <w:ins w:id="15" w:author="annalisa celedon" w:date="2017-10-16T01:26:00Z">
        <w:r w:rsidR="007C7CA4">
          <w:rPr>
            <w:rFonts w:ascii="Courier New" w:eastAsia="Times New Roman" w:hAnsi="Courier New" w:cs="Courier New"/>
            <w:color w:val="000000"/>
            <w:sz w:val="20"/>
            <w:szCs w:val="20"/>
          </w:rPr>
          <w:t>required</w:t>
        </w:r>
        <w:r w:rsidR="007C7CA4" w:rsidRPr="00F922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</w:ins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credential vault from the Platform</w:t>
      </w:r>
    </w:p>
    <w:p w14:paraId="7BF9784A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team's perspective.  These are the identified requirements as a collaborative </w:t>
      </w:r>
    </w:p>
    <w:p w14:paraId="2C8897A2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effort towards modernization.  This document is an effort to direct vault</w:t>
      </w:r>
    </w:p>
    <w:p w14:paraId="0F2DF94C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owners and engineers to an "adoption ready" state.  It in no way guarantees</w:t>
      </w:r>
    </w:p>
    <w:p w14:paraId="71C18B1C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correctness or completeness of the vault service. It is also not a </w:t>
      </w:r>
      <w:del w:id="16" w:author="annalisa celedon" w:date="2017-10-16T01:27:00Z">
        <w:r w:rsidRPr="00F92257" w:rsidDel="007C7CA4">
          <w:rPr>
            <w:rFonts w:ascii="Courier New" w:eastAsia="Times New Roman" w:hAnsi="Courier New" w:cs="Courier New"/>
            <w:color w:val="000000"/>
            <w:sz w:val="20"/>
            <w:szCs w:val="20"/>
          </w:rPr>
          <w:delText>committment</w:delText>
        </w:r>
      </w:del>
      <w:ins w:id="17" w:author="annalisa celedon" w:date="2017-10-16T01:27:00Z">
        <w:r w:rsidR="007C7CA4" w:rsidRPr="00F92257">
          <w:rPr>
            <w:rFonts w:ascii="Courier New" w:eastAsia="Times New Roman" w:hAnsi="Courier New" w:cs="Courier New"/>
            <w:color w:val="000000"/>
            <w:sz w:val="20"/>
            <w:szCs w:val="20"/>
          </w:rPr>
          <w:t>commitment</w:t>
        </w:r>
      </w:ins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9029B59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</w:t>
      </w:r>
      <w:proofErr w:type="spellStart"/>
      <w:ins w:id="18" w:author="annalisa celedon" w:date="2017-10-16T01:27:00Z">
        <w:r w:rsidR="007C7CA4">
          <w:rPr>
            <w:rFonts w:ascii="Courier New" w:eastAsia="Times New Roman" w:hAnsi="Courier New" w:cs="Courier New"/>
            <w:color w:val="000000"/>
            <w:sz w:val="20"/>
            <w:szCs w:val="20"/>
          </w:rPr>
          <w:t>Transporation</w:t>
        </w:r>
        <w:proofErr w:type="spellEnd"/>
        <w:r w:rsidR="007C7CA4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System Modernization (</w:t>
        </w:r>
      </w:ins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TSM</w:t>
      </w:r>
      <w:ins w:id="19" w:author="annalisa celedon" w:date="2017-10-16T01:28:00Z">
        <w:r w:rsidR="007C7CA4">
          <w:rPr>
            <w:rFonts w:ascii="Courier New" w:eastAsia="Times New Roman" w:hAnsi="Courier New" w:cs="Courier New"/>
            <w:color w:val="000000"/>
            <w:sz w:val="20"/>
            <w:szCs w:val="20"/>
          </w:rPr>
          <w:t>)</w:t>
        </w:r>
      </w:ins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adoption.  </w:t>
      </w:r>
    </w:p>
    <w:p w14:paraId="640E67A4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AF544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# &lt;a name="</w:t>
      </w:r>
      <w:proofErr w:type="spellStart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env</w:t>
      </w:r>
      <w:proofErr w:type="spellEnd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"&gt;Environments&lt;/a&gt;</w:t>
      </w:r>
    </w:p>
    <w:p w14:paraId="149000C1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79B7CA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Information stored within the vault should be considered environment specific.  </w:t>
      </w:r>
    </w:p>
    <w:p w14:paraId="1F8CABC2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The vault may either</w:t>
      </w:r>
      <w:ins w:id="20" w:author="annalisa celedon" w:date="2017-10-16T01:28:00Z">
        <w:r w:rsidR="007C7CA4">
          <w:rPr>
            <w:rFonts w:ascii="Courier New" w:eastAsia="Times New Roman" w:hAnsi="Courier New" w:cs="Courier New"/>
            <w:color w:val="000000"/>
            <w:sz w:val="20"/>
            <w:szCs w:val="20"/>
          </w:rPr>
          <w:t>:</w:t>
        </w:r>
      </w:ins>
    </w:p>
    <w:p w14:paraId="72A5F030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Have a deployment per environment identified (recommended) </w:t>
      </w:r>
    </w:p>
    <w:p w14:paraId="62FC62E9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W</w:t>
      </w:r>
      <w:del w:id="21" w:author="annalisa celedon" w:date="2017-10-16T01:29:00Z">
        <w:r w:rsidRPr="00F92257" w:rsidDel="007C7CA4">
          <w:rPr>
            <w:rFonts w:ascii="Courier New" w:eastAsia="Times New Roman" w:hAnsi="Courier New" w:cs="Courier New"/>
            <w:color w:val="000000"/>
            <w:sz w:val="20"/>
            <w:szCs w:val="20"/>
          </w:rPr>
          <w:delText>ill w</w:delText>
        </w:r>
      </w:del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ork</w:t>
      </w:r>
      <w:ins w:id="22" w:author="annalisa celedon" w:date="2017-10-16T01:29:00Z">
        <w:r w:rsidR="007C7CA4">
          <w:rPr>
            <w:rFonts w:ascii="Courier New" w:eastAsia="Times New Roman" w:hAnsi="Courier New" w:cs="Courier New"/>
            <w:color w:val="000000"/>
            <w:sz w:val="20"/>
            <w:szCs w:val="20"/>
          </w:rPr>
          <w:t>s</w:t>
        </w:r>
      </w:ins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PaaS provisioning solutions</w:t>
      </w:r>
    </w:p>
    <w:p w14:paraId="076B800E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</w:t>
      </w:r>
      <w:del w:id="23" w:author="annalisa celedon" w:date="2017-10-16T01:29:00Z">
        <w:r w:rsidRPr="00F92257" w:rsidDel="007C7CA4">
          <w:rPr>
            <w:rFonts w:ascii="Courier New" w:eastAsia="Times New Roman" w:hAnsi="Courier New" w:cs="Courier New"/>
            <w:color w:val="000000"/>
            <w:sz w:val="20"/>
            <w:szCs w:val="20"/>
          </w:rPr>
          <w:delText>Will o</w:delText>
        </w:r>
      </w:del>
      <w:ins w:id="24" w:author="annalisa celedon" w:date="2017-10-16T01:29:00Z">
        <w:r w:rsidR="007C7CA4">
          <w:rPr>
            <w:rFonts w:ascii="Courier New" w:eastAsia="Times New Roman" w:hAnsi="Courier New" w:cs="Courier New"/>
            <w:color w:val="000000"/>
            <w:sz w:val="20"/>
            <w:szCs w:val="20"/>
          </w:rPr>
          <w:t>O</w:t>
        </w:r>
      </w:ins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ffer</w:t>
      </w:r>
      <w:ins w:id="25" w:author="annalisa celedon" w:date="2017-10-16T01:29:00Z">
        <w:r w:rsidR="007C7CA4">
          <w:rPr>
            <w:rFonts w:ascii="Courier New" w:eastAsia="Times New Roman" w:hAnsi="Courier New" w:cs="Courier New"/>
            <w:color w:val="000000"/>
            <w:sz w:val="20"/>
            <w:szCs w:val="20"/>
          </w:rPr>
          <w:t>s</w:t>
        </w:r>
      </w:ins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environments within the system and scale per environment</w:t>
      </w:r>
    </w:p>
    <w:p w14:paraId="421C52C8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Have an environment key built into the Rest API and client contract</w:t>
      </w:r>
    </w:p>
    <w:p w14:paraId="53A09740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This implies that both publishing and requesting to a value must be keyed on</w:t>
      </w:r>
    </w:p>
    <w:p w14:paraId="52D74EDC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application and environment </w:t>
      </w:r>
    </w:p>
    <w:p w14:paraId="28F93B3E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C6293E2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# &lt;a name="</w:t>
      </w:r>
      <w:proofErr w:type="spellStart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coreconcepts</w:t>
      </w:r>
      <w:proofErr w:type="spellEnd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"&gt;Core Concepts&lt;/a&gt;</w:t>
      </w:r>
    </w:p>
    <w:p w14:paraId="6CD0478D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55CF35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Protected resources are stored encrypted </w:t>
      </w:r>
    </w:p>
    <w:p w14:paraId="2FFAD5C8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If the database is compromised/evaluated, privileged resources are not exposed in the clear</w:t>
      </w:r>
      <w:ins w:id="26" w:author="annalisa celedon" w:date="2017-10-16T01:30:00Z">
        <w:r w:rsidR="007C7CA4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</w:ins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4E835F8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The vault cannot decrypt the values (only the client can)</w:t>
      </w:r>
      <w:ins w:id="27" w:author="annalisa celedon" w:date="2017-10-16T01:31:00Z">
        <w:r w:rsidR="007C7CA4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</w:ins>
    </w:p>
    <w:p w14:paraId="1B6B3C8B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Protected resource editing is available to credential administrators and application engineers for their assigned application(s)</w:t>
      </w:r>
      <w:ins w:id="28" w:author="annalisa celedon" w:date="2017-10-16T01:31:00Z">
        <w:r w:rsidR="007C7CA4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</w:ins>
    </w:p>
    <w:p w14:paraId="7BFE64FA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The API is agnostic of the consumer (Java Service, Single-Page-Application, Jenkins)</w:t>
      </w:r>
      <w:ins w:id="29" w:author="annalisa celedon" w:date="2017-10-16T01:31:00Z">
        <w:r w:rsidR="007C7CA4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</w:ins>
    </w:p>
    <w:p w14:paraId="6974CBC5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Any access, edit, </w:t>
      </w:r>
      <w:ins w:id="30" w:author="annalisa celedon" w:date="2017-10-16T01:32:00Z">
        <w:r w:rsidR="007C7CA4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and </w:t>
        </w:r>
      </w:ins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delete is auditable</w:t>
      </w:r>
      <w:ins w:id="31" w:author="annalisa celedon" w:date="2017-10-16T01:32:00Z">
        <w:r w:rsidR="007C7CA4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</w:ins>
    </w:p>
    <w:p w14:paraId="40BA35A2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Only automated consumers, with the private key in hand, can decrypt their protected resource value</w:t>
      </w:r>
      <w:ins w:id="32" w:author="annalisa celedon" w:date="2017-10-16T01:32:00Z">
        <w:r w:rsidR="007C7CA4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</w:ins>
    </w:p>
    <w:p w14:paraId="42A8655D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Use industry standard encryption and decryption so that we can support .NET, Java, and more</w:t>
      </w:r>
      <w:ins w:id="33" w:author="annalisa celedon" w:date="2017-10-16T01:32:00Z">
        <w:r w:rsidR="007C7CA4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</w:ins>
    </w:p>
    <w:p w14:paraId="51456EA3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App IDs correlate to </w:t>
      </w:r>
      <w:proofErr w:type="spellStart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Troux</w:t>
      </w:r>
      <w:proofErr w:type="spellEnd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 IDs</w:t>
      </w:r>
    </w:p>
    <w:p w14:paraId="6FB2327D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7C5FF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# &lt;a name="access"&gt;Access Restrictions&lt;/a&gt;</w:t>
      </w:r>
    </w:p>
    <w:p w14:paraId="3683805C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E01027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Only runtime applications may decrypt</w:t>
      </w:r>
    </w:p>
    <w:p w14:paraId="47D893FD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Decryption keys are not available to the vault</w:t>
      </w:r>
      <w:ins w:id="34" w:author="annalisa celedon" w:date="2017-10-16T01:33:00Z">
        <w:r w:rsidR="00580131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</w:ins>
    </w:p>
    <w:p w14:paraId="5AB2396F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Values are still only rendered to runtime systems with appropriate credentials</w:t>
      </w:r>
      <w:ins w:id="35" w:author="annalisa celedon" w:date="2017-10-16T01:33:00Z">
        <w:r w:rsidR="00580131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</w:ins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2524014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Only runtime applications may retrieve resource values</w:t>
      </w:r>
      <w:ins w:id="36" w:author="annalisa celedon" w:date="2017-10-16T01:33:00Z">
        <w:r w:rsidR="00580131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</w:ins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870F032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Just because you</w:t>
      </w:r>
      <w:del w:id="37" w:author="annalisa celedon" w:date="2017-10-16T01:33:00Z">
        <w:r w:rsidRPr="00F92257" w:rsidDel="00580131">
          <w:rPr>
            <w:rFonts w:ascii="Courier New" w:eastAsia="Times New Roman" w:hAnsi="Courier New" w:cs="Courier New"/>
            <w:color w:val="000000"/>
            <w:sz w:val="20"/>
            <w:szCs w:val="20"/>
          </w:rPr>
          <w:delText>r</w:delText>
        </w:r>
      </w:del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privileged to edit values</w:t>
      </w:r>
      <w:ins w:id="38" w:author="annalisa celedon" w:date="2017-10-16T01:33:00Z">
        <w:r w:rsidR="00580131">
          <w:rPr>
            <w:rFonts w:ascii="Courier New" w:eastAsia="Times New Roman" w:hAnsi="Courier New" w:cs="Courier New"/>
            <w:color w:val="000000"/>
            <w:sz w:val="20"/>
            <w:szCs w:val="20"/>
          </w:rPr>
          <w:t>,</w:t>
        </w:r>
      </w:ins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delete values</w:t>
      </w:r>
      <w:ins w:id="39" w:author="annalisa celedon" w:date="2017-10-16T01:34:00Z">
        <w:r w:rsidR="00580131">
          <w:rPr>
            <w:rFonts w:ascii="Courier New" w:eastAsia="Times New Roman" w:hAnsi="Courier New" w:cs="Courier New"/>
            <w:color w:val="000000"/>
            <w:sz w:val="20"/>
            <w:szCs w:val="20"/>
          </w:rPr>
          <w:t>,</w:t>
        </w:r>
      </w:ins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grant you privilege to retrieve</w:t>
      </w:r>
      <w:ins w:id="40" w:author="annalisa celedon" w:date="2017-10-16T01:34:00Z">
        <w:r w:rsidR="00580131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</w:ins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FBB7919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Only assigned credential administrators may edit values across all applications</w:t>
      </w:r>
      <w:ins w:id="41" w:author="annalisa celedon" w:date="2017-10-16T01:34:00Z">
        <w:r w:rsidR="00580131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</w:ins>
    </w:p>
    <w:p w14:paraId="262170C7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Application administrators may edit values for their given application(s)</w:t>
      </w:r>
      <w:ins w:id="42" w:author="annalisa celedon" w:date="2017-10-16T01:34:00Z">
        <w:r w:rsidR="00580131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</w:ins>
    </w:p>
    <w:p w14:paraId="6BF03AB6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094FB3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# &lt;a name="</w:t>
      </w:r>
      <w:proofErr w:type="spellStart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nfr</w:t>
      </w:r>
      <w:proofErr w:type="spellEnd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"&gt;Non-Functional Requirements&lt;/a&gt;</w:t>
      </w:r>
    </w:p>
    <w:p w14:paraId="52438255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BDDE9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## &lt;a name="performance"&gt;Performance&lt;/a&gt;</w:t>
      </w:r>
    </w:p>
    <w:p w14:paraId="2DACDDC1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C4121A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Response times for retrieving values must be sub-second</w:t>
      </w:r>
      <w:ins w:id="43" w:author="annalisa celedon" w:date="2017-10-16T01:34:00Z">
        <w:r w:rsidR="00580131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</w:ins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BF749E3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Key retrieval for all application keys must be sub-second</w:t>
      </w:r>
      <w:ins w:id="44" w:author="annalisa celedon" w:date="2017-10-16T01:34:00Z">
        <w:r w:rsidR="00580131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</w:ins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8DA4629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Value retrieval of protected resource must support 10 requests per second sustained for 30 seconds</w:t>
      </w:r>
      <w:ins w:id="45" w:author="annalisa celedon" w:date="2017-10-16T01:35:00Z">
        <w:r w:rsidR="00580131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</w:ins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8C24B50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Estimate for batch SWARM stack start-ups (PaaS deployments)</w:t>
      </w:r>
      <w:ins w:id="46" w:author="annalisa celedon" w:date="2017-10-16T01:35:00Z">
        <w:r w:rsidR="00580131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</w:ins>
    </w:p>
    <w:p w14:paraId="30D033A6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Protected resource editing should be sub-second per edit response time</w:t>
      </w:r>
      <w:ins w:id="47" w:author="annalisa celedon" w:date="2017-10-16T01:35:00Z">
        <w:r w:rsidR="00580131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</w:ins>
    </w:p>
    <w:p w14:paraId="3E5A3D3F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EC80D7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_This service is an ideal candidate for a DB2 dependency with distributed </w:t>
      </w:r>
    </w:p>
    <w:p w14:paraId="5A17819C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localized </w:t>
      </w:r>
      <w:proofErr w:type="spellStart"/>
      <w:ins w:id="48" w:author="annalisa celedon" w:date="2017-10-16T01:35:00Z">
        <w:r w:rsidR="00580131">
          <w:rPr>
            <w:rFonts w:ascii="Courier New" w:eastAsia="Times New Roman" w:hAnsi="Courier New" w:cs="Courier New"/>
            <w:color w:val="000000"/>
            <w:sz w:val="20"/>
            <w:szCs w:val="20"/>
          </w:rPr>
          <w:t>R</w:t>
        </w:r>
      </w:ins>
      <w:del w:id="49" w:author="annalisa celedon" w:date="2017-10-16T01:35:00Z">
        <w:r w:rsidRPr="00F92257" w:rsidDel="00580131">
          <w:rPr>
            <w:rFonts w:ascii="Courier New" w:eastAsia="Times New Roman" w:hAnsi="Courier New" w:cs="Courier New"/>
            <w:color w:val="000000"/>
            <w:sz w:val="20"/>
            <w:szCs w:val="20"/>
          </w:rPr>
          <w:delText>r</w:delText>
        </w:r>
      </w:del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edis</w:t>
      </w:r>
      <w:proofErr w:type="spellEnd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alternative caching solution.  Response times will be </w:t>
      </w:r>
    </w:p>
    <w:p w14:paraId="52D41EC7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greatly reduced if caches are distributed for localized API deployments for the </w:t>
      </w:r>
    </w:p>
    <w:p w14:paraId="2EADA1B8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Kansas and Fort Worth deployments._</w:t>
      </w:r>
    </w:p>
    <w:p w14:paraId="5621D91F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36CD3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## &lt;a name="availability"&gt;Availability&lt;/a&gt;</w:t>
      </w:r>
    </w:p>
    <w:p w14:paraId="11C2D071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C34734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Driving Concerns:</w:t>
      </w:r>
    </w:p>
    <w:p w14:paraId="538F9305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Vault services are required for scaling new instances and will block scaling solutions when down</w:t>
      </w:r>
      <w:ins w:id="50" w:author="annalisa celedon" w:date="2017-10-16T01:37:00Z">
        <w:r w:rsidR="00580131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</w:ins>
    </w:p>
    <w:p w14:paraId="46080DD8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Vault services are required for service restarts and will block restarts when down</w:t>
      </w:r>
      <w:ins w:id="51" w:author="annalisa celedon" w:date="2017-10-16T01:37:00Z">
        <w:r w:rsidR="00580131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</w:ins>
    </w:p>
    <w:p w14:paraId="3E07E7F1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Vault services are </w:t>
      </w:r>
      <w:del w:id="52" w:author="annalisa celedon" w:date="2017-10-16T01:37:00Z">
        <w:r w:rsidRPr="00F92257" w:rsidDel="00580131">
          <w:rPr>
            <w:rFonts w:ascii="Courier New" w:eastAsia="Times New Roman" w:hAnsi="Courier New" w:cs="Courier New"/>
            <w:color w:val="000000"/>
            <w:sz w:val="20"/>
            <w:szCs w:val="20"/>
          </w:rPr>
          <w:delText>requried</w:delText>
        </w:r>
      </w:del>
      <w:ins w:id="53" w:author="annalisa celedon" w:date="2017-10-16T01:37:00Z">
        <w:r w:rsidR="00580131" w:rsidRPr="00F92257">
          <w:rPr>
            <w:rFonts w:ascii="Courier New" w:eastAsia="Times New Roman" w:hAnsi="Courier New" w:cs="Courier New"/>
            <w:color w:val="000000"/>
            <w:sz w:val="20"/>
            <w:szCs w:val="20"/>
          </w:rPr>
          <w:t>required</w:t>
        </w:r>
      </w:ins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updating deployments and will block restarts when down</w:t>
      </w:r>
      <w:ins w:id="54" w:author="annalisa celedon" w:date="2017-10-16T01:37:00Z">
        <w:r w:rsidR="00580131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</w:ins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059E589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C7A292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Availability Requirements</w:t>
      </w:r>
    </w:p>
    <w:p w14:paraId="3CB480CC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Vault API should retain functionality in the event of DB2 outage (caching)</w:t>
      </w:r>
      <w:ins w:id="55" w:author="annalisa celedon" w:date="2017-10-16T01:37:00Z">
        <w:r w:rsidR="00580131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</w:ins>
    </w:p>
    <w:p w14:paraId="73BDF011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Vault API should scale as required based on usage (CPU/RAM/Network)</w:t>
      </w:r>
      <w:ins w:id="56" w:author="annalisa celedon" w:date="2017-10-16T01:37:00Z">
        <w:r w:rsidR="00580131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</w:ins>
    </w:p>
    <w:p w14:paraId="58AFB3D6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Vault should be locally available (Fort Worth and Kansas) to combat network segregation/outages</w:t>
      </w:r>
      <w:ins w:id="57" w:author="annalisa celedon" w:date="2017-10-16T01:38:00Z">
        <w:r w:rsidR="00580131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</w:ins>
    </w:p>
    <w:p w14:paraId="6792F5BA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E9CA5F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## &lt;a name="support"&gt;Support&lt;/a&gt;</w:t>
      </w:r>
    </w:p>
    <w:p w14:paraId="23056446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E48907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After-hours support and </w:t>
      </w:r>
      <w:commentRangeStart w:id="58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SLAs</w:t>
      </w:r>
      <w:commentRangeEnd w:id="58"/>
      <w:r w:rsidR="0069225D">
        <w:rPr>
          <w:rStyle w:val="CommentReference"/>
        </w:rPr>
        <w:commentReference w:id="58"/>
      </w: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be defined.  Outages impact</w:t>
      </w:r>
      <w:ins w:id="59" w:author="annalisa celedon" w:date="2017-10-16T01:40:00Z">
        <w:r w:rsidR="0069225D">
          <w:rPr>
            <w:rFonts w:ascii="Courier New" w:eastAsia="Times New Roman" w:hAnsi="Courier New" w:cs="Courier New"/>
            <w:color w:val="000000"/>
            <w:sz w:val="20"/>
            <w:szCs w:val="20"/>
          </w:rPr>
          <w:t>:</w:t>
        </w:r>
      </w:ins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scaling, restarts,</w:t>
      </w:r>
    </w:p>
    <w:p w14:paraId="7A69A2D6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and application updates.  Response times for outages should be sub-hour</w:t>
      </w:r>
    </w:p>
    <w:p w14:paraId="4198EF04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including </w:t>
      </w:r>
      <w:del w:id="60" w:author="annalisa celedon" w:date="2017-10-16T01:40:00Z">
        <w:r w:rsidRPr="00F92257" w:rsidDel="0069225D">
          <w:rPr>
            <w:rFonts w:ascii="Courier New" w:eastAsia="Times New Roman" w:hAnsi="Courier New" w:cs="Courier New"/>
            <w:color w:val="000000"/>
            <w:sz w:val="20"/>
            <w:szCs w:val="20"/>
          </w:rPr>
          <w:delText>after hours</w:delText>
        </w:r>
      </w:del>
      <w:ins w:id="61" w:author="annalisa celedon" w:date="2017-10-16T01:40:00Z">
        <w:r w:rsidR="0069225D" w:rsidRPr="00F92257">
          <w:rPr>
            <w:rFonts w:ascii="Courier New" w:eastAsia="Times New Roman" w:hAnsi="Courier New" w:cs="Courier New"/>
            <w:color w:val="000000"/>
            <w:sz w:val="20"/>
            <w:szCs w:val="20"/>
          </w:rPr>
          <w:t>after-hours</w:t>
        </w:r>
      </w:ins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support.</w:t>
      </w:r>
    </w:p>
    <w:p w14:paraId="23164F49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EC6D67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## &lt;a name="compatible"&gt;Contract API Backwards Compatibility&lt;/a&gt;</w:t>
      </w:r>
    </w:p>
    <w:p w14:paraId="6E2DBFA3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DCB65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Contract APIs should be versioned in order to guarantee backwards compatibility.</w:t>
      </w:r>
    </w:p>
    <w:p w14:paraId="4E10D335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37948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Breaking API changes should trigger a new version in the API context URL.  </w:t>
      </w:r>
    </w:p>
    <w:p w14:paraId="2CD0C7FA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48F5F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# &lt;a name="monitoring"&gt;Monitoring Support&lt;/a&gt;</w:t>
      </w:r>
    </w:p>
    <w:p w14:paraId="3E4D0947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9B37F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## &lt;a name="heartbeat"&gt;Heartbeat&lt;/a&gt;</w:t>
      </w:r>
    </w:p>
    <w:p w14:paraId="6E17ECA5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E6A28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Heartbeat API for service ready check (no cost).  May be designated as service </w:t>
      </w:r>
    </w:p>
    <w:p w14:paraId="3D9B4FE1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identity URL.</w:t>
      </w:r>
    </w:p>
    <w:p w14:paraId="0A54524B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5BBC5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## &lt;a name="identity"&gt;Service Identity&lt;/a&gt;</w:t>
      </w:r>
    </w:p>
    <w:p w14:paraId="0B615B12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EF8799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API service identity URL response should include</w:t>
      </w:r>
      <w:ins w:id="62" w:author="annalisa celedon" w:date="2017-10-16T01:42:00Z">
        <w:r w:rsidR="0069225D">
          <w:rPr>
            <w:rFonts w:ascii="Courier New" w:eastAsia="Times New Roman" w:hAnsi="Courier New" w:cs="Courier New"/>
            <w:color w:val="000000"/>
            <w:sz w:val="20"/>
            <w:szCs w:val="20"/>
          </w:rPr>
          <w:t>:</w:t>
        </w:r>
      </w:ins>
    </w:p>
    <w:p w14:paraId="7031CC0D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Version</w:t>
      </w:r>
    </w:p>
    <w:p w14:paraId="416DF5E6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Service Name</w:t>
      </w:r>
    </w:p>
    <w:p w14:paraId="327F570A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Host Machine ID, may be anonymized GUID</w:t>
      </w:r>
    </w:p>
    <w:p w14:paraId="5A3AF658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097466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## &lt;a name="metrics"&gt;Metrics&lt;/a&gt;</w:t>
      </w:r>
    </w:p>
    <w:p w14:paraId="3CC32C25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815F09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API metrics should include:</w:t>
      </w:r>
    </w:p>
    <w:p w14:paraId="4C279CB5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CPU usage</w:t>
      </w:r>
    </w:p>
    <w:p w14:paraId="26B3ADB0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DB pool usage</w:t>
      </w:r>
    </w:p>
    <w:p w14:paraId="561AFBEC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Audit events triggered</w:t>
      </w:r>
    </w:p>
    <w:p w14:paraId="643F7568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80D77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_Should be a minimal cost request_</w:t>
      </w:r>
    </w:p>
    <w:p w14:paraId="0B7983A6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BC1CB1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## &lt;a name="health"&gt;Health&lt;/a&gt;</w:t>
      </w:r>
    </w:p>
    <w:p w14:paraId="7EA5A4A3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A0876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API health should include:</w:t>
      </w:r>
    </w:p>
    <w:p w14:paraId="1D136B77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DB availability</w:t>
      </w:r>
    </w:p>
    <w:p w14:paraId="0D0E6A7B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Cache availability</w:t>
      </w:r>
    </w:p>
    <w:p w14:paraId="7D17B7A3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Last successful request/operation</w:t>
      </w:r>
    </w:p>
    <w:p w14:paraId="11ECE8F2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Last failure request/operation</w:t>
      </w:r>
    </w:p>
    <w:p w14:paraId="48B141CA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35ACDC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# &lt;a name="artifacts"&gt;Artifacts&lt;/a&gt;</w:t>
      </w:r>
    </w:p>
    <w:p w14:paraId="4D3562E4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F9F0B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## &lt;a name="</w:t>
      </w:r>
      <w:proofErr w:type="spellStart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serverapi</w:t>
      </w:r>
      <w:proofErr w:type="spellEnd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"&gt;Server API&lt;/a&gt;</w:t>
      </w:r>
    </w:p>
    <w:p w14:paraId="1C253726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C17196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REST API offering CRUD operations for managing protected resources meeting the </w:t>
      </w:r>
    </w:p>
    <w:p w14:paraId="4A2F7DF4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documented User Stories.</w:t>
      </w:r>
    </w:p>
    <w:p w14:paraId="1AFFDA27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60BBD8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## &lt;a name="</w:t>
      </w:r>
      <w:proofErr w:type="spellStart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serverui</w:t>
      </w:r>
      <w:proofErr w:type="spellEnd"/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"&gt;Server UI&lt;/a&gt;</w:t>
      </w:r>
    </w:p>
    <w:p w14:paraId="6E1337B7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3" w:name="_GoBack"/>
      <w:bookmarkEnd w:id="63"/>
    </w:p>
    <w:p w14:paraId="724D570C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server UI offering human interaction capabilities for manual execution of the </w:t>
      </w:r>
    </w:p>
    <w:p w14:paraId="1C115309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auditing stories and protected resource editing.  </w:t>
      </w:r>
    </w:p>
    <w:p w14:paraId="5FAB347E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09B6C4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## &lt;a name="documentation"&gt;Adoption Documentation&lt;/a&gt;</w:t>
      </w:r>
    </w:p>
    <w:p w14:paraId="7DB553BE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A985C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The list of desired documentation includes:</w:t>
      </w:r>
    </w:p>
    <w:p w14:paraId="1E93D079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Sample demo POSTMAN requests (demo functionality)</w:t>
      </w:r>
    </w:p>
    <w:p w14:paraId="27B17DA3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REST API documentation</w:t>
      </w:r>
    </w:p>
    <w:p w14:paraId="5F2D9B39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>- Wizard/flow usage documentation</w:t>
      </w:r>
    </w:p>
    <w:p w14:paraId="73A8BEB5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In-UI help documentation </w:t>
      </w:r>
    </w:p>
    <w:p w14:paraId="2BA92043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478395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8FAB6A" w14:textId="77777777" w:rsidR="00F92257" w:rsidRPr="00F92257" w:rsidRDefault="00F92257" w:rsidP="00F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EAFFBDE" w14:textId="77777777" w:rsidR="007A2BDD" w:rsidRDefault="007F0051"/>
    <w:sectPr w:rsidR="007A2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8" w:author="annalisa celedon" w:date="2017-10-16T01:41:00Z" w:initials="ac">
    <w:p w14:paraId="0A9EFF4E" w14:textId="77777777" w:rsidR="0069225D" w:rsidRDefault="0069225D">
      <w:pPr>
        <w:pStyle w:val="CommentText"/>
      </w:pPr>
      <w:r>
        <w:rPr>
          <w:rStyle w:val="CommentReference"/>
        </w:rPr>
        <w:annotationRef/>
      </w:r>
      <w:r>
        <w:t>Is SLA “Service Level Agreement</w:t>
      </w:r>
      <w:proofErr w:type="gramStart"/>
      <w:r>
        <w:t>” ?</w:t>
      </w:r>
      <w:proofErr w:type="gramEnd"/>
      <w:r>
        <w:t xml:space="preserve"> Suggestion is to define it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9EFF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9EFF4E" w16cid:durableId="1D8E8C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nalisa celedon">
    <w15:presenceInfo w15:providerId="Windows Live" w15:userId="999d9ac9e03c12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57"/>
    <w:rsid w:val="00383F81"/>
    <w:rsid w:val="003F0707"/>
    <w:rsid w:val="00580131"/>
    <w:rsid w:val="0069225D"/>
    <w:rsid w:val="007C7CA4"/>
    <w:rsid w:val="007F0051"/>
    <w:rsid w:val="00F9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CFCC"/>
  <w15:chartTrackingRefBased/>
  <w15:docId w15:val="{75EC7AF2-51BE-464C-AEDF-524A5E22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257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22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22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22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2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7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BNSF Railway</Company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Celedon, Anna Lisa</dc:creator>
  <cp:keywords/>
  <dc:description/>
  <cp:lastModifiedBy>annalisa celedon</cp:lastModifiedBy>
  <cp:revision>3</cp:revision>
  <dcterms:created xsi:type="dcterms:W3CDTF">2017-10-16T06:39:00Z</dcterms:created>
  <dcterms:modified xsi:type="dcterms:W3CDTF">2017-10-16T06:45:00Z</dcterms:modified>
</cp:coreProperties>
</file>